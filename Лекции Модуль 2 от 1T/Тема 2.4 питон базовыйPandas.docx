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F0FB5" w14:textId="77777777" w:rsidR="008035D7" w:rsidRDefault="008035D7" w:rsidP="0054664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54664B">
        <w:rPr>
          <w:rFonts w:ascii="Times New Roman" w:hAnsi="Times New Roman" w:cs="Times New Roman"/>
          <w:b/>
          <w:sz w:val="40"/>
          <w:szCs w:val="40"/>
        </w:rPr>
        <w:t>Pandas</w:t>
      </w:r>
      <w:proofErr w:type="spellEnd"/>
    </w:p>
    <w:p w14:paraId="672A9726" w14:textId="77777777" w:rsidR="008035D7" w:rsidRDefault="008035D7" w:rsidP="008035D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 лекции:</w:t>
      </w:r>
    </w:p>
    <w:p w14:paraId="67F58B82" w14:textId="2E2D2060" w:rsidR="008035D7" w:rsidRPr="008A354E" w:rsidRDefault="008035D7" w:rsidP="008035D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35D7">
        <w:rPr>
          <w:rFonts w:ascii="Times New Roman" w:hAnsi="Times New Roman" w:cs="Times New Roman"/>
          <w:sz w:val="28"/>
          <w:szCs w:val="28"/>
        </w:rPr>
        <w:t xml:space="preserve">Введение в </w:t>
      </w:r>
      <w:proofErr w:type="spellStart"/>
      <w:r w:rsidRPr="008035D7">
        <w:rPr>
          <w:rFonts w:ascii="Times New Roman" w:hAnsi="Times New Roman" w:cs="Times New Roman"/>
          <w:sz w:val="28"/>
          <w:szCs w:val="28"/>
        </w:rPr>
        <w:t>Pandas</w:t>
      </w:r>
      <w:proofErr w:type="spellEnd"/>
      <w:ins w:id="0" w:author="v i" w:date="2023-09-28T20:02:00Z">
        <w:r w:rsidR="001E0376">
          <w:rPr>
            <w:rFonts w:ascii="Times New Roman" w:hAnsi="Times New Roman" w:cs="Times New Roman"/>
            <w:sz w:val="28"/>
            <w:szCs w:val="28"/>
          </w:rPr>
          <w:t>.</w:t>
        </w:r>
      </w:ins>
    </w:p>
    <w:p w14:paraId="51F5D9FC" w14:textId="14381A9E" w:rsidR="008035D7" w:rsidRDefault="008035D7" w:rsidP="008035D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35D7">
        <w:rPr>
          <w:rFonts w:ascii="Times New Roman" w:hAnsi="Times New Roman" w:cs="Times New Roman"/>
          <w:sz w:val="28"/>
          <w:szCs w:val="28"/>
        </w:rPr>
        <w:t xml:space="preserve">Структуры данных в </w:t>
      </w:r>
      <w:proofErr w:type="spellStart"/>
      <w:r w:rsidRPr="008035D7">
        <w:rPr>
          <w:rFonts w:ascii="Times New Roman" w:hAnsi="Times New Roman" w:cs="Times New Roman"/>
          <w:sz w:val="28"/>
          <w:szCs w:val="28"/>
        </w:rPr>
        <w:t>Pandas</w:t>
      </w:r>
      <w:proofErr w:type="spellEnd"/>
      <w:ins w:id="1" w:author="v i" w:date="2023-09-28T20:02:00Z">
        <w:r w:rsidR="001E0376">
          <w:rPr>
            <w:rFonts w:ascii="Times New Roman" w:hAnsi="Times New Roman" w:cs="Times New Roman"/>
            <w:sz w:val="28"/>
            <w:szCs w:val="28"/>
          </w:rPr>
          <w:t>.</w:t>
        </w:r>
      </w:ins>
    </w:p>
    <w:p w14:paraId="5FB877A1" w14:textId="06A8CE4D" w:rsidR="008035D7" w:rsidRDefault="008035D7" w:rsidP="008035D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35D7">
        <w:rPr>
          <w:rFonts w:ascii="Times New Roman" w:hAnsi="Times New Roman" w:cs="Times New Roman"/>
          <w:sz w:val="28"/>
          <w:szCs w:val="28"/>
        </w:rPr>
        <w:t xml:space="preserve">Работа с данными в </w:t>
      </w:r>
      <w:proofErr w:type="spellStart"/>
      <w:r w:rsidRPr="008035D7">
        <w:rPr>
          <w:rFonts w:ascii="Times New Roman" w:hAnsi="Times New Roman" w:cs="Times New Roman"/>
          <w:sz w:val="28"/>
          <w:szCs w:val="28"/>
        </w:rPr>
        <w:t>Pandas</w:t>
      </w:r>
      <w:proofErr w:type="spellEnd"/>
      <w:ins w:id="2" w:author="v i" w:date="2023-09-28T20:02:00Z">
        <w:r w:rsidR="001E0376">
          <w:rPr>
            <w:rFonts w:ascii="Times New Roman" w:hAnsi="Times New Roman" w:cs="Times New Roman"/>
            <w:sz w:val="28"/>
            <w:szCs w:val="28"/>
          </w:rPr>
          <w:t>.</w:t>
        </w:r>
      </w:ins>
    </w:p>
    <w:p w14:paraId="42D24896" w14:textId="5CA0C1D2" w:rsidR="008035D7" w:rsidRPr="008035D7" w:rsidRDefault="008035D7" w:rsidP="008035D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35D7">
        <w:rPr>
          <w:rFonts w:ascii="Times New Roman" w:hAnsi="Times New Roman" w:cs="Times New Roman"/>
          <w:sz w:val="28"/>
          <w:szCs w:val="28"/>
        </w:rPr>
        <w:t xml:space="preserve">Продвинутые возможности </w:t>
      </w:r>
      <w:proofErr w:type="spellStart"/>
      <w:r w:rsidRPr="008035D7">
        <w:rPr>
          <w:rFonts w:ascii="Times New Roman" w:hAnsi="Times New Roman" w:cs="Times New Roman"/>
          <w:sz w:val="28"/>
          <w:szCs w:val="28"/>
        </w:rPr>
        <w:t>Pandas</w:t>
      </w:r>
      <w:proofErr w:type="spellEnd"/>
      <w:ins w:id="3" w:author="v i" w:date="2023-09-28T20:02:00Z">
        <w:r w:rsidR="001E0376">
          <w:rPr>
            <w:rFonts w:ascii="Times New Roman" w:hAnsi="Times New Roman" w:cs="Times New Roman"/>
            <w:sz w:val="28"/>
            <w:szCs w:val="28"/>
          </w:rPr>
          <w:t>.</w:t>
        </w:r>
      </w:ins>
    </w:p>
    <w:p w14:paraId="183767F4" w14:textId="0B5D63D6" w:rsidR="00F42F64" w:rsidRPr="001E0376" w:rsidRDefault="0054664B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40"/>
          <w:szCs w:val="40"/>
          <w:rPrChange w:id="4" w:author="v i" w:date="2023-09-28T20:02:00Z">
            <w:rPr/>
          </w:rPrChange>
        </w:rPr>
        <w:pPrChange w:id="5" w:author="v i" w:date="2023-09-28T20:02:00Z">
          <w:pPr>
            <w:jc w:val="center"/>
          </w:pPr>
        </w:pPrChange>
      </w:pPr>
      <w:r w:rsidRPr="001E0376">
        <w:rPr>
          <w:rFonts w:ascii="Times New Roman" w:hAnsi="Times New Roman" w:cs="Times New Roman"/>
          <w:b/>
          <w:sz w:val="40"/>
          <w:szCs w:val="40"/>
          <w:rPrChange w:id="6" w:author="v i" w:date="2023-09-28T20:02:00Z">
            <w:rPr/>
          </w:rPrChange>
        </w:rPr>
        <w:t xml:space="preserve">Введение в </w:t>
      </w:r>
      <w:proofErr w:type="spellStart"/>
      <w:r w:rsidRPr="001E0376">
        <w:rPr>
          <w:rFonts w:ascii="Times New Roman" w:hAnsi="Times New Roman" w:cs="Times New Roman"/>
          <w:b/>
          <w:sz w:val="40"/>
          <w:szCs w:val="40"/>
          <w:rPrChange w:id="7" w:author="v i" w:date="2023-09-28T20:02:00Z">
            <w:rPr/>
          </w:rPrChange>
        </w:rPr>
        <w:t>Pandas</w:t>
      </w:r>
      <w:proofErr w:type="spellEnd"/>
    </w:p>
    <w:p w14:paraId="209BBDBB" w14:textId="674240FC" w:rsidR="0054664B" w:rsidRPr="0054664B" w:rsidRDefault="0054664B" w:rsidP="0054664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664B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54664B">
        <w:rPr>
          <w:rFonts w:ascii="Times New Roman" w:hAnsi="Times New Roman" w:cs="Times New Roman"/>
          <w:sz w:val="28"/>
          <w:szCs w:val="28"/>
        </w:rPr>
        <w:t xml:space="preserve"> </w:t>
      </w:r>
      <w:del w:id="8" w:author="v i" w:date="2023-09-28T20:02:00Z">
        <w:r w:rsidRPr="0054664B" w:rsidDel="001E0376">
          <w:rPr>
            <w:rFonts w:ascii="Times New Roman" w:hAnsi="Times New Roman" w:cs="Times New Roman"/>
            <w:sz w:val="28"/>
            <w:szCs w:val="28"/>
          </w:rPr>
          <w:delText>-</w:delText>
        </w:r>
      </w:del>
      <w:ins w:id="9" w:author="v i" w:date="2023-09-28T20:02:00Z">
        <w:r w:rsidR="001E0376">
          <w:rPr>
            <w:rFonts w:ascii="Times New Roman" w:hAnsi="Times New Roman" w:cs="Times New Roman"/>
            <w:sz w:val="28"/>
            <w:szCs w:val="28"/>
          </w:rPr>
          <w:t>–</w:t>
        </w:r>
      </w:ins>
      <w:r w:rsidRPr="0054664B">
        <w:rPr>
          <w:rFonts w:ascii="Times New Roman" w:hAnsi="Times New Roman" w:cs="Times New Roman"/>
          <w:sz w:val="28"/>
          <w:szCs w:val="28"/>
        </w:rPr>
        <w:t xml:space="preserve"> это мощная библиотека для анализа данных, построена поверх языка программирования Python. Она предоставляет высокоуровневые структуры данных и инструменты для эффективной обработки и анализа данных. </w:t>
      </w:r>
      <w:proofErr w:type="spellStart"/>
      <w:r w:rsidRPr="0054664B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54664B">
        <w:rPr>
          <w:rFonts w:ascii="Times New Roman" w:hAnsi="Times New Roman" w:cs="Times New Roman"/>
          <w:sz w:val="28"/>
          <w:szCs w:val="28"/>
        </w:rPr>
        <w:t xml:space="preserve"> является одной из наиболее популярных библиотек для работы с данными в Python, и широко используется в </w:t>
      </w:r>
      <w:r>
        <w:rPr>
          <w:rFonts w:ascii="Times New Roman" w:hAnsi="Times New Roman" w:cs="Times New Roman"/>
          <w:sz w:val="28"/>
          <w:szCs w:val="28"/>
        </w:rPr>
        <w:t>индустрии и научном сообществе.</w:t>
      </w:r>
    </w:p>
    <w:p w14:paraId="11CA6A5B" w14:textId="2005A610" w:rsidR="0054664B" w:rsidRPr="0054664B" w:rsidRDefault="0054664B" w:rsidP="0054664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664B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54664B">
        <w:rPr>
          <w:rFonts w:ascii="Times New Roman" w:hAnsi="Times New Roman" w:cs="Times New Roman"/>
          <w:sz w:val="28"/>
          <w:szCs w:val="28"/>
        </w:rPr>
        <w:t xml:space="preserve"> предоставляет две основные структуры данных: Series и </w:t>
      </w:r>
      <w:proofErr w:type="spellStart"/>
      <w:r w:rsidRPr="0054664B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54664B">
        <w:rPr>
          <w:rFonts w:ascii="Times New Roman" w:hAnsi="Times New Roman" w:cs="Times New Roman"/>
          <w:sz w:val="28"/>
          <w:szCs w:val="28"/>
        </w:rPr>
        <w:t xml:space="preserve">. Series </w:t>
      </w:r>
      <w:del w:id="10" w:author="v i" w:date="2023-09-28T20:04:00Z">
        <w:r w:rsidRPr="0054664B" w:rsidDel="001E0376">
          <w:rPr>
            <w:rFonts w:ascii="Times New Roman" w:hAnsi="Times New Roman" w:cs="Times New Roman"/>
            <w:sz w:val="28"/>
            <w:szCs w:val="28"/>
          </w:rPr>
          <w:delText>-</w:delText>
        </w:r>
      </w:del>
      <w:ins w:id="11" w:author="v i" w:date="2023-09-28T20:04:00Z">
        <w:r w:rsidR="001E0376">
          <w:rPr>
            <w:rFonts w:ascii="Times New Roman" w:hAnsi="Times New Roman" w:cs="Times New Roman"/>
            <w:sz w:val="28"/>
            <w:szCs w:val="28"/>
          </w:rPr>
          <w:t>–</w:t>
        </w:r>
      </w:ins>
      <w:r w:rsidRPr="0054664B">
        <w:rPr>
          <w:rFonts w:ascii="Times New Roman" w:hAnsi="Times New Roman" w:cs="Times New Roman"/>
          <w:sz w:val="28"/>
          <w:szCs w:val="28"/>
        </w:rPr>
        <w:t xml:space="preserve"> это одномерная индексированная структура данных, которая может содержать различные типы данных, включая числа, строки и объекты Python. </w:t>
      </w:r>
      <w:proofErr w:type="spellStart"/>
      <w:r w:rsidRPr="0054664B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54664B">
        <w:rPr>
          <w:rFonts w:ascii="Times New Roman" w:hAnsi="Times New Roman" w:cs="Times New Roman"/>
          <w:sz w:val="28"/>
          <w:szCs w:val="28"/>
        </w:rPr>
        <w:t xml:space="preserve"> </w:t>
      </w:r>
      <w:del w:id="12" w:author="v i" w:date="2023-09-28T20:04:00Z">
        <w:r w:rsidRPr="0054664B" w:rsidDel="001E0376">
          <w:rPr>
            <w:rFonts w:ascii="Times New Roman" w:hAnsi="Times New Roman" w:cs="Times New Roman"/>
            <w:sz w:val="28"/>
            <w:szCs w:val="28"/>
          </w:rPr>
          <w:delText>-</w:delText>
        </w:r>
      </w:del>
      <w:ins w:id="13" w:author="v i" w:date="2023-09-28T20:04:00Z">
        <w:r w:rsidR="001E0376">
          <w:rPr>
            <w:rFonts w:ascii="Times New Roman" w:hAnsi="Times New Roman" w:cs="Times New Roman"/>
            <w:sz w:val="28"/>
            <w:szCs w:val="28"/>
          </w:rPr>
          <w:t>–</w:t>
        </w:r>
      </w:ins>
      <w:r w:rsidRPr="0054664B">
        <w:rPr>
          <w:rFonts w:ascii="Times New Roman" w:hAnsi="Times New Roman" w:cs="Times New Roman"/>
          <w:sz w:val="28"/>
          <w:szCs w:val="28"/>
        </w:rPr>
        <w:t xml:space="preserve"> это двумерная структура данных, представляющая таблицу с рядами и столбцами. </w:t>
      </w:r>
      <w:proofErr w:type="spellStart"/>
      <w:r w:rsidRPr="0054664B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54664B">
        <w:rPr>
          <w:rFonts w:ascii="Times New Roman" w:hAnsi="Times New Roman" w:cs="Times New Roman"/>
          <w:sz w:val="28"/>
          <w:szCs w:val="28"/>
        </w:rPr>
        <w:t xml:space="preserve"> может быть рассмотрен как аналог таблицы в реляционной базе данных</w:t>
      </w:r>
      <w:r>
        <w:rPr>
          <w:rFonts w:ascii="Times New Roman" w:hAnsi="Times New Roman" w:cs="Times New Roman"/>
          <w:sz w:val="28"/>
          <w:szCs w:val="28"/>
        </w:rPr>
        <w:t xml:space="preserve"> или электронной таблицы Excel.</w:t>
      </w:r>
    </w:p>
    <w:p w14:paraId="1D5EDA1C" w14:textId="09A38E01" w:rsidR="0054664B" w:rsidRPr="0054664B" w:rsidRDefault="0054664B" w:rsidP="0054664B">
      <w:pPr>
        <w:jc w:val="both"/>
        <w:rPr>
          <w:rFonts w:ascii="Times New Roman" w:hAnsi="Times New Roman" w:cs="Times New Roman"/>
          <w:sz w:val="28"/>
          <w:szCs w:val="28"/>
        </w:rPr>
      </w:pPr>
      <w:r w:rsidRPr="0054664B">
        <w:rPr>
          <w:rFonts w:ascii="Times New Roman" w:hAnsi="Times New Roman" w:cs="Times New Roman"/>
          <w:sz w:val="28"/>
          <w:szCs w:val="28"/>
        </w:rPr>
        <w:t xml:space="preserve">Основная цель </w:t>
      </w:r>
      <w:proofErr w:type="spellStart"/>
      <w:r w:rsidRPr="0054664B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54664B">
        <w:rPr>
          <w:rFonts w:ascii="Times New Roman" w:hAnsi="Times New Roman" w:cs="Times New Roman"/>
          <w:sz w:val="28"/>
          <w:szCs w:val="28"/>
        </w:rPr>
        <w:t xml:space="preserve"> </w:t>
      </w:r>
      <w:del w:id="14" w:author="v i" w:date="2023-09-28T20:04:00Z">
        <w:r w:rsidRPr="0054664B" w:rsidDel="001E0376">
          <w:rPr>
            <w:rFonts w:ascii="Times New Roman" w:hAnsi="Times New Roman" w:cs="Times New Roman"/>
            <w:sz w:val="28"/>
            <w:szCs w:val="28"/>
          </w:rPr>
          <w:delText>-</w:delText>
        </w:r>
      </w:del>
      <w:ins w:id="15" w:author="v i" w:date="2023-09-28T20:04:00Z">
        <w:r w:rsidR="001E0376">
          <w:rPr>
            <w:rFonts w:ascii="Times New Roman" w:hAnsi="Times New Roman" w:cs="Times New Roman"/>
            <w:sz w:val="28"/>
            <w:szCs w:val="28"/>
          </w:rPr>
          <w:t>–</w:t>
        </w:r>
      </w:ins>
      <w:r w:rsidRPr="0054664B">
        <w:rPr>
          <w:rFonts w:ascii="Times New Roman" w:hAnsi="Times New Roman" w:cs="Times New Roman"/>
          <w:sz w:val="28"/>
          <w:szCs w:val="28"/>
        </w:rPr>
        <w:t xml:space="preserve"> упростить работу с данными. Она предлагает множество функций и методов для чтения, записи, фильтрации, агрегирования, группирования и визуализации данных. Благодаря своим мощным функциональным возможностям, </w:t>
      </w:r>
      <w:proofErr w:type="spellStart"/>
      <w:r w:rsidRPr="0054664B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54664B">
        <w:rPr>
          <w:rFonts w:ascii="Times New Roman" w:hAnsi="Times New Roman" w:cs="Times New Roman"/>
          <w:sz w:val="28"/>
          <w:szCs w:val="28"/>
        </w:rPr>
        <w:t xml:space="preserve"> позволяет быстро и эффективно манипулир</w:t>
      </w:r>
      <w:r>
        <w:rPr>
          <w:rFonts w:ascii="Times New Roman" w:hAnsi="Times New Roman" w:cs="Times New Roman"/>
          <w:sz w:val="28"/>
          <w:szCs w:val="28"/>
        </w:rPr>
        <w:t>овать большими объемами данных.</w:t>
      </w:r>
    </w:p>
    <w:p w14:paraId="5AE22EB9" w14:textId="77777777" w:rsidR="0054664B" w:rsidRPr="0054664B" w:rsidRDefault="0054664B" w:rsidP="0054664B">
      <w:pPr>
        <w:jc w:val="both"/>
        <w:rPr>
          <w:rFonts w:ascii="Times New Roman" w:hAnsi="Times New Roman" w:cs="Times New Roman"/>
          <w:sz w:val="28"/>
          <w:szCs w:val="28"/>
        </w:rPr>
      </w:pPr>
      <w:r w:rsidRPr="0054664B">
        <w:rPr>
          <w:rFonts w:ascii="Times New Roman" w:hAnsi="Times New Roman" w:cs="Times New Roman"/>
          <w:sz w:val="28"/>
          <w:szCs w:val="28"/>
        </w:rPr>
        <w:t>Давайте рассмотрим нескольк</w:t>
      </w:r>
      <w:r>
        <w:rPr>
          <w:rFonts w:ascii="Times New Roman" w:hAnsi="Times New Roman" w:cs="Times New Roman"/>
          <w:sz w:val="28"/>
          <w:szCs w:val="28"/>
        </w:rPr>
        <w:t xml:space="preserve">о ключевых возможностей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Pandas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2276525" w14:textId="51A4ED31" w:rsidR="0054664B" w:rsidRPr="0054664B" w:rsidRDefault="0054664B" w:rsidP="0054664B">
      <w:pPr>
        <w:jc w:val="both"/>
        <w:rPr>
          <w:rFonts w:ascii="Times New Roman" w:hAnsi="Times New Roman" w:cs="Times New Roman"/>
          <w:sz w:val="28"/>
          <w:szCs w:val="28"/>
        </w:rPr>
      </w:pPr>
      <w:r w:rsidRPr="001E0376">
        <w:rPr>
          <w:rFonts w:ascii="Times New Roman" w:hAnsi="Times New Roman" w:cs="Times New Roman"/>
          <w:b/>
          <w:bCs/>
          <w:sz w:val="28"/>
          <w:szCs w:val="28"/>
          <w:rPrChange w:id="16" w:author="v i" w:date="2023-09-28T20:04:00Z">
            <w:rPr>
              <w:rFonts w:ascii="Times New Roman" w:hAnsi="Times New Roman" w:cs="Times New Roman"/>
              <w:sz w:val="28"/>
              <w:szCs w:val="28"/>
            </w:rPr>
          </w:rPrChange>
        </w:rPr>
        <w:t>Чтение и запись данных</w:t>
      </w:r>
      <w:ins w:id="17" w:author="v i" w:date="2023-09-28T20:04:00Z">
        <w:r w:rsidR="001E0376">
          <w:rPr>
            <w:rFonts w:ascii="Times New Roman" w:hAnsi="Times New Roman" w:cs="Times New Roman"/>
            <w:sz w:val="28"/>
            <w:szCs w:val="28"/>
          </w:rPr>
          <w:t>.</w:t>
        </w:r>
      </w:ins>
      <w:del w:id="18" w:author="v i" w:date="2023-09-28T20:04:00Z">
        <w:r w:rsidRPr="0054664B" w:rsidDel="001E0376">
          <w:rPr>
            <w:rFonts w:ascii="Times New Roman" w:hAnsi="Times New Roman" w:cs="Times New Roman"/>
            <w:sz w:val="28"/>
            <w:szCs w:val="28"/>
          </w:rPr>
          <w:delText>:</w:delText>
        </w:r>
      </w:del>
      <w:r w:rsidRPr="0054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64B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54664B">
        <w:rPr>
          <w:rFonts w:ascii="Times New Roman" w:hAnsi="Times New Roman" w:cs="Times New Roman"/>
          <w:sz w:val="28"/>
          <w:szCs w:val="28"/>
        </w:rPr>
        <w:t xml:space="preserve"> может считывать данные из различных источников, таких как файлы CSV, Excel, SQL-базы данных и другие форматы данных. Она также может записывать данные в различные форматы. Функции чтения и записи данных в </w:t>
      </w:r>
      <w:proofErr w:type="spellStart"/>
      <w:r w:rsidRPr="0054664B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54664B">
        <w:rPr>
          <w:rFonts w:ascii="Times New Roman" w:hAnsi="Times New Roman" w:cs="Times New Roman"/>
          <w:sz w:val="28"/>
          <w:szCs w:val="28"/>
        </w:rPr>
        <w:t xml:space="preserve"> предоставляют гибко</w:t>
      </w:r>
      <w:r>
        <w:rPr>
          <w:rFonts w:ascii="Times New Roman" w:hAnsi="Times New Roman" w:cs="Times New Roman"/>
          <w:sz w:val="28"/>
          <w:szCs w:val="28"/>
        </w:rPr>
        <w:t>сть и простоту в использовании.</w:t>
      </w:r>
    </w:p>
    <w:p w14:paraId="2C601289" w14:textId="0F8FA757" w:rsidR="0054664B" w:rsidRPr="0054664B" w:rsidRDefault="0054664B" w:rsidP="0054664B">
      <w:pPr>
        <w:jc w:val="both"/>
        <w:rPr>
          <w:rFonts w:ascii="Times New Roman" w:hAnsi="Times New Roman" w:cs="Times New Roman"/>
          <w:sz w:val="28"/>
          <w:szCs w:val="28"/>
        </w:rPr>
      </w:pPr>
      <w:r w:rsidRPr="001E0376">
        <w:rPr>
          <w:rFonts w:ascii="Times New Roman" w:hAnsi="Times New Roman" w:cs="Times New Roman"/>
          <w:b/>
          <w:bCs/>
          <w:sz w:val="28"/>
          <w:szCs w:val="28"/>
          <w:rPrChange w:id="19" w:author="v i" w:date="2023-09-28T20:04:00Z">
            <w:rPr>
              <w:rFonts w:ascii="Times New Roman" w:hAnsi="Times New Roman" w:cs="Times New Roman"/>
              <w:sz w:val="28"/>
              <w:szCs w:val="28"/>
            </w:rPr>
          </w:rPrChange>
        </w:rPr>
        <w:t>Индексирование и выборка данных</w:t>
      </w:r>
      <w:ins w:id="20" w:author="v i" w:date="2023-09-28T20:04:00Z">
        <w:r w:rsidR="001E0376">
          <w:rPr>
            <w:rFonts w:ascii="Times New Roman" w:hAnsi="Times New Roman" w:cs="Times New Roman"/>
            <w:sz w:val="28"/>
            <w:szCs w:val="28"/>
          </w:rPr>
          <w:t>.</w:t>
        </w:r>
      </w:ins>
      <w:del w:id="21" w:author="v i" w:date="2023-09-28T20:05:00Z">
        <w:r w:rsidRPr="0054664B" w:rsidDel="001E0376">
          <w:rPr>
            <w:rFonts w:ascii="Times New Roman" w:hAnsi="Times New Roman" w:cs="Times New Roman"/>
            <w:sz w:val="28"/>
            <w:szCs w:val="28"/>
          </w:rPr>
          <w:delText>:</w:delText>
        </w:r>
      </w:del>
      <w:r w:rsidRPr="0054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64B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54664B">
        <w:rPr>
          <w:rFonts w:ascii="Times New Roman" w:hAnsi="Times New Roman" w:cs="Times New Roman"/>
          <w:sz w:val="28"/>
          <w:szCs w:val="28"/>
        </w:rPr>
        <w:t xml:space="preserve"> предоставляет мощные инструменты для индексации и выборки данных. Вы можете использовать индексы для доступа к определенным значениям, столбцам или строкам в </w:t>
      </w:r>
      <w:proofErr w:type="spellStart"/>
      <w:r w:rsidRPr="0054664B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54664B">
        <w:rPr>
          <w:rFonts w:ascii="Times New Roman" w:hAnsi="Times New Roman" w:cs="Times New Roman"/>
          <w:sz w:val="28"/>
          <w:szCs w:val="28"/>
        </w:rPr>
        <w:t>. Вы также можете фильтровать данные с использованием у</w:t>
      </w:r>
      <w:r>
        <w:rPr>
          <w:rFonts w:ascii="Times New Roman" w:hAnsi="Times New Roman" w:cs="Times New Roman"/>
          <w:sz w:val="28"/>
          <w:szCs w:val="28"/>
        </w:rPr>
        <w:t>словий и логических операторов.</w:t>
      </w:r>
    </w:p>
    <w:p w14:paraId="7CB3E04A" w14:textId="3BCADD97" w:rsidR="0054664B" w:rsidRPr="0054664B" w:rsidRDefault="0054664B" w:rsidP="0054664B">
      <w:pPr>
        <w:jc w:val="both"/>
        <w:rPr>
          <w:rFonts w:ascii="Times New Roman" w:hAnsi="Times New Roman" w:cs="Times New Roman"/>
          <w:sz w:val="28"/>
          <w:szCs w:val="28"/>
        </w:rPr>
      </w:pPr>
      <w:r w:rsidRPr="001E0376">
        <w:rPr>
          <w:rFonts w:ascii="Times New Roman" w:hAnsi="Times New Roman" w:cs="Times New Roman"/>
          <w:b/>
          <w:bCs/>
          <w:sz w:val="28"/>
          <w:szCs w:val="28"/>
          <w:rPrChange w:id="22" w:author="v i" w:date="2023-09-28T20:05:00Z">
            <w:rPr>
              <w:rFonts w:ascii="Times New Roman" w:hAnsi="Times New Roman" w:cs="Times New Roman"/>
              <w:sz w:val="28"/>
              <w:szCs w:val="28"/>
            </w:rPr>
          </w:rPrChange>
        </w:rPr>
        <w:t>Манипуляции с данными</w:t>
      </w:r>
      <w:ins w:id="23" w:author="v i" w:date="2023-09-28T20:05:00Z">
        <w:r w:rsidR="001E0376">
          <w:rPr>
            <w:rFonts w:ascii="Times New Roman" w:hAnsi="Times New Roman" w:cs="Times New Roman"/>
            <w:sz w:val="28"/>
            <w:szCs w:val="28"/>
          </w:rPr>
          <w:t>.</w:t>
        </w:r>
      </w:ins>
      <w:del w:id="24" w:author="v i" w:date="2023-09-28T20:05:00Z">
        <w:r w:rsidRPr="0054664B" w:rsidDel="001E0376">
          <w:rPr>
            <w:rFonts w:ascii="Times New Roman" w:hAnsi="Times New Roman" w:cs="Times New Roman"/>
            <w:sz w:val="28"/>
            <w:szCs w:val="28"/>
          </w:rPr>
          <w:delText>:</w:delText>
        </w:r>
      </w:del>
      <w:r w:rsidRPr="0054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64B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54664B">
        <w:rPr>
          <w:rFonts w:ascii="Times New Roman" w:hAnsi="Times New Roman" w:cs="Times New Roman"/>
          <w:sz w:val="28"/>
          <w:szCs w:val="28"/>
        </w:rPr>
        <w:t xml:space="preserve"> предлагает широкий набор функций для манипулирования данными. Вы можете изменять значения в столбцах, добавлять или удалять столбцы и строки, выполнять агрегацию данных, объединять и разделять </w:t>
      </w:r>
      <w:proofErr w:type="spellStart"/>
      <w:r w:rsidRPr="0054664B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54664B">
        <w:rPr>
          <w:rFonts w:ascii="Times New Roman" w:hAnsi="Times New Roman" w:cs="Times New Roman"/>
          <w:sz w:val="28"/>
          <w:szCs w:val="28"/>
        </w:rPr>
        <w:t xml:space="preserve">, сортировать данные и многое другое. Это делает </w:t>
      </w:r>
      <w:proofErr w:type="spellStart"/>
      <w:r w:rsidRPr="0054664B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54664B">
        <w:rPr>
          <w:rFonts w:ascii="Times New Roman" w:hAnsi="Times New Roman" w:cs="Times New Roman"/>
          <w:sz w:val="28"/>
          <w:szCs w:val="28"/>
        </w:rPr>
        <w:t xml:space="preserve"> очень гибкой библиотекой для обработки и по</w:t>
      </w:r>
      <w:r>
        <w:rPr>
          <w:rFonts w:ascii="Times New Roman" w:hAnsi="Times New Roman" w:cs="Times New Roman"/>
          <w:sz w:val="28"/>
          <w:szCs w:val="28"/>
        </w:rPr>
        <w:t>дготовки данных перед анализом.</w:t>
      </w:r>
    </w:p>
    <w:p w14:paraId="1BB084E0" w14:textId="075B828A" w:rsidR="0054664B" w:rsidRPr="0054664B" w:rsidRDefault="0054664B" w:rsidP="0054664B">
      <w:pPr>
        <w:jc w:val="both"/>
        <w:rPr>
          <w:rFonts w:ascii="Times New Roman" w:hAnsi="Times New Roman" w:cs="Times New Roman"/>
          <w:sz w:val="28"/>
          <w:szCs w:val="28"/>
        </w:rPr>
      </w:pPr>
      <w:r w:rsidRPr="001E0376">
        <w:rPr>
          <w:rFonts w:ascii="Times New Roman" w:hAnsi="Times New Roman" w:cs="Times New Roman"/>
          <w:b/>
          <w:bCs/>
          <w:sz w:val="28"/>
          <w:szCs w:val="28"/>
          <w:rPrChange w:id="25" w:author="v i" w:date="2023-09-28T20:05:00Z">
            <w:rPr>
              <w:rFonts w:ascii="Times New Roman" w:hAnsi="Times New Roman" w:cs="Times New Roman"/>
              <w:sz w:val="28"/>
              <w:szCs w:val="28"/>
            </w:rPr>
          </w:rPrChange>
        </w:rPr>
        <w:t>Группировка и агрегация данных</w:t>
      </w:r>
      <w:ins w:id="26" w:author="v i" w:date="2023-09-28T20:05:00Z">
        <w:r w:rsidR="001E0376">
          <w:rPr>
            <w:rFonts w:ascii="Times New Roman" w:hAnsi="Times New Roman" w:cs="Times New Roman"/>
            <w:sz w:val="28"/>
            <w:szCs w:val="28"/>
          </w:rPr>
          <w:t>.</w:t>
        </w:r>
      </w:ins>
      <w:del w:id="27" w:author="v i" w:date="2023-09-28T20:05:00Z">
        <w:r w:rsidRPr="0054664B" w:rsidDel="001E0376">
          <w:rPr>
            <w:rFonts w:ascii="Times New Roman" w:hAnsi="Times New Roman" w:cs="Times New Roman"/>
            <w:sz w:val="28"/>
            <w:szCs w:val="28"/>
          </w:rPr>
          <w:delText>:</w:delText>
        </w:r>
      </w:del>
      <w:r w:rsidRPr="0054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64B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54664B">
        <w:rPr>
          <w:rFonts w:ascii="Times New Roman" w:hAnsi="Times New Roman" w:cs="Times New Roman"/>
          <w:sz w:val="28"/>
          <w:szCs w:val="28"/>
        </w:rPr>
        <w:t xml:space="preserve"> позволяет группировать данные по определенным критериям и выполнять агрегацию по группам. Вы можете вычислять средние значения, суммы, медианы и другие статистические показатели для каждой группы данных. Это особенно полезно при анализе больших наборов данных и в</w:t>
      </w:r>
      <w:r>
        <w:rPr>
          <w:rFonts w:ascii="Times New Roman" w:hAnsi="Times New Roman" w:cs="Times New Roman"/>
          <w:sz w:val="28"/>
          <w:szCs w:val="28"/>
        </w:rPr>
        <w:t>ыявлении паттернов и тенденций.</w:t>
      </w:r>
    </w:p>
    <w:p w14:paraId="5DE640F1" w14:textId="15C98895" w:rsidR="0054664B" w:rsidRDefault="0054664B" w:rsidP="0054664B">
      <w:pPr>
        <w:jc w:val="both"/>
        <w:rPr>
          <w:rFonts w:ascii="Times New Roman" w:hAnsi="Times New Roman" w:cs="Times New Roman"/>
          <w:sz w:val="28"/>
          <w:szCs w:val="28"/>
        </w:rPr>
      </w:pPr>
      <w:r w:rsidRPr="001E0376">
        <w:rPr>
          <w:rFonts w:ascii="Times New Roman" w:hAnsi="Times New Roman" w:cs="Times New Roman"/>
          <w:b/>
          <w:bCs/>
          <w:sz w:val="28"/>
          <w:szCs w:val="28"/>
          <w:rPrChange w:id="28" w:author="v i" w:date="2023-09-28T20:05:00Z">
            <w:rPr>
              <w:rFonts w:ascii="Times New Roman" w:hAnsi="Times New Roman" w:cs="Times New Roman"/>
              <w:sz w:val="28"/>
              <w:szCs w:val="28"/>
            </w:rPr>
          </w:rPrChange>
        </w:rPr>
        <w:t>Визуализация данных</w:t>
      </w:r>
      <w:ins w:id="29" w:author="v i" w:date="2023-09-28T20:05:00Z">
        <w:r w:rsidR="001E0376">
          <w:rPr>
            <w:rFonts w:ascii="Times New Roman" w:hAnsi="Times New Roman" w:cs="Times New Roman"/>
            <w:sz w:val="28"/>
            <w:szCs w:val="28"/>
          </w:rPr>
          <w:t>.</w:t>
        </w:r>
      </w:ins>
      <w:del w:id="30" w:author="v i" w:date="2023-09-28T20:05:00Z">
        <w:r w:rsidRPr="0054664B" w:rsidDel="001E0376">
          <w:rPr>
            <w:rFonts w:ascii="Times New Roman" w:hAnsi="Times New Roman" w:cs="Times New Roman"/>
            <w:sz w:val="28"/>
            <w:szCs w:val="28"/>
          </w:rPr>
          <w:delText>:</w:delText>
        </w:r>
      </w:del>
      <w:r w:rsidRPr="0054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64B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54664B">
        <w:rPr>
          <w:rFonts w:ascii="Times New Roman" w:hAnsi="Times New Roman" w:cs="Times New Roman"/>
          <w:sz w:val="28"/>
          <w:szCs w:val="28"/>
        </w:rPr>
        <w:t xml:space="preserve"> интегрируется с другой популярной библиотекой Python - </w:t>
      </w:r>
      <w:proofErr w:type="spellStart"/>
      <w:r w:rsidRPr="0054664B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54664B">
        <w:rPr>
          <w:rFonts w:ascii="Times New Roman" w:hAnsi="Times New Roman" w:cs="Times New Roman"/>
          <w:sz w:val="28"/>
          <w:szCs w:val="28"/>
        </w:rPr>
        <w:t>, что позволяет легко создавать графики и визуализации данных. Вы можете построить диаграммы рассеяния, столбчатые диаграммы, линейные графики и многое другое, чтобы исследовать и представить ваши данные.</w:t>
      </w:r>
    </w:p>
    <w:p w14:paraId="655646E6" w14:textId="468852EB" w:rsidR="0054664B" w:rsidRPr="0054664B" w:rsidRDefault="0054664B" w:rsidP="0054664B">
      <w:pPr>
        <w:jc w:val="both"/>
        <w:rPr>
          <w:rFonts w:ascii="Times New Roman" w:hAnsi="Times New Roman" w:cs="Times New Roman"/>
          <w:sz w:val="28"/>
          <w:szCs w:val="28"/>
        </w:rPr>
      </w:pPr>
      <w:r w:rsidRPr="001E0376">
        <w:rPr>
          <w:rFonts w:ascii="Times New Roman" w:hAnsi="Times New Roman" w:cs="Times New Roman"/>
          <w:b/>
          <w:bCs/>
          <w:sz w:val="28"/>
          <w:szCs w:val="28"/>
          <w:rPrChange w:id="31" w:author="v i" w:date="2023-09-28T20:05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Установка </w:t>
      </w:r>
      <w:proofErr w:type="spellStart"/>
      <w:r w:rsidRPr="001E0376">
        <w:rPr>
          <w:rFonts w:ascii="Times New Roman" w:hAnsi="Times New Roman" w:cs="Times New Roman"/>
          <w:b/>
          <w:bCs/>
          <w:sz w:val="28"/>
          <w:szCs w:val="28"/>
          <w:rPrChange w:id="32" w:author="v i" w:date="2023-09-28T20:05:00Z">
            <w:rPr>
              <w:rFonts w:ascii="Times New Roman" w:hAnsi="Times New Roman" w:cs="Times New Roman"/>
              <w:sz w:val="28"/>
              <w:szCs w:val="28"/>
            </w:rPr>
          </w:rPrChange>
        </w:rPr>
        <w:t>Pandas</w:t>
      </w:r>
      <w:proofErr w:type="spellEnd"/>
      <w:ins w:id="33" w:author="v i" w:date="2023-09-28T20:06:00Z">
        <w:r w:rsidR="001E0376">
          <w:rPr>
            <w:rFonts w:ascii="Times New Roman" w:hAnsi="Times New Roman" w:cs="Times New Roman"/>
            <w:b/>
            <w:bCs/>
            <w:sz w:val="28"/>
            <w:szCs w:val="28"/>
          </w:rPr>
          <w:t>.</w:t>
        </w:r>
      </w:ins>
      <w:del w:id="34" w:author="v i" w:date="2023-09-28T20:06:00Z">
        <w:r w:rsidDel="001E0376">
          <w:rPr>
            <w:rFonts w:ascii="Times New Roman" w:hAnsi="Times New Roman" w:cs="Times New Roman"/>
            <w:sz w:val="28"/>
            <w:szCs w:val="28"/>
          </w:rPr>
          <w:delText>:</w:delText>
        </w:r>
      </w:del>
    </w:p>
    <w:p w14:paraId="39EACE3B" w14:textId="77777777" w:rsidR="0054664B" w:rsidRPr="0054664B" w:rsidRDefault="0054664B" w:rsidP="0054664B">
      <w:pPr>
        <w:jc w:val="both"/>
        <w:rPr>
          <w:rFonts w:ascii="Times New Roman" w:hAnsi="Times New Roman" w:cs="Times New Roman"/>
          <w:sz w:val="28"/>
          <w:szCs w:val="28"/>
        </w:rPr>
      </w:pPr>
      <w:r w:rsidRPr="0054664B">
        <w:rPr>
          <w:rFonts w:ascii="Times New Roman" w:hAnsi="Times New Roman" w:cs="Times New Roman"/>
          <w:sz w:val="28"/>
          <w:szCs w:val="28"/>
        </w:rPr>
        <w:t xml:space="preserve">Убедитесь, что у вас установлен Python на вашем компьютере. Вы можете загрузить и установить его с официального сайта Python (https://www.python.org/), следуя инструкциям </w:t>
      </w:r>
      <w:r>
        <w:rPr>
          <w:rFonts w:ascii="Times New Roman" w:hAnsi="Times New Roman" w:cs="Times New Roman"/>
          <w:sz w:val="28"/>
          <w:szCs w:val="28"/>
        </w:rPr>
        <w:t>для вашей операционной системы.</w:t>
      </w:r>
    </w:p>
    <w:p w14:paraId="7FF67DC1" w14:textId="77777777" w:rsidR="0054664B" w:rsidRPr="0054664B" w:rsidRDefault="0054664B" w:rsidP="0054664B">
      <w:pPr>
        <w:jc w:val="both"/>
        <w:rPr>
          <w:rFonts w:ascii="Times New Roman" w:hAnsi="Times New Roman" w:cs="Times New Roman"/>
          <w:sz w:val="28"/>
          <w:szCs w:val="28"/>
        </w:rPr>
      </w:pPr>
      <w:r w:rsidRPr="0054664B">
        <w:rPr>
          <w:rFonts w:ascii="Times New Roman" w:hAnsi="Times New Roman" w:cs="Times New Roman"/>
          <w:sz w:val="28"/>
          <w:szCs w:val="28"/>
        </w:rPr>
        <w:t>Откройте командную строку ил</w:t>
      </w:r>
      <w:r>
        <w:rPr>
          <w:rFonts w:ascii="Times New Roman" w:hAnsi="Times New Roman" w:cs="Times New Roman"/>
          <w:sz w:val="28"/>
          <w:szCs w:val="28"/>
        </w:rPr>
        <w:t>и терминал на вашем компьютере.</w:t>
      </w:r>
    </w:p>
    <w:p w14:paraId="2E434A87" w14:textId="77777777" w:rsidR="0054664B" w:rsidRDefault="0054664B" w:rsidP="0054664B">
      <w:pPr>
        <w:jc w:val="both"/>
        <w:rPr>
          <w:rFonts w:ascii="Times New Roman" w:hAnsi="Times New Roman" w:cs="Times New Roman"/>
          <w:sz w:val="28"/>
          <w:szCs w:val="28"/>
        </w:rPr>
      </w:pPr>
      <w:r w:rsidRPr="0054664B">
        <w:rPr>
          <w:rFonts w:ascii="Times New Roman" w:hAnsi="Times New Roman" w:cs="Times New Roman"/>
          <w:sz w:val="28"/>
          <w:szCs w:val="28"/>
        </w:rPr>
        <w:t xml:space="preserve">Введите следующую команду для установки </w:t>
      </w:r>
      <w:proofErr w:type="spellStart"/>
      <w:r w:rsidRPr="0054664B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54664B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Pr="0054664B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54664B">
        <w:rPr>
          <w:rFonts w:ascii="Times New Roman" w:hAnsi="Times New Roman" w:cs="Times New Roman"/>
          <w:sz w:val="28"/>
          <w:szCs w:val="28"/>
        </w:rPr>
        <w:t xml:space="preserve"> (установщика пакетов Python):</w:t>
      </w:r>
    </w:p>
    <w:p w14:paraId="668EE8CB" w14:textId="77777777" w:rsidR="0054664B" w:rsidRDefault="0054664B" w:rsidP="0054664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664B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54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64B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54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64B">
        <w:rPr>
          <w:rFonts w:ascii="Times New Roman" w:hAnsi="Times New Roman" w:cs="Times New Roman"/>
          <w:sz w:val="28"/>
          <w:szCs w:val="28"/>
        </w:rPr>
        <w:t>pandas</w:t>
      </w:r>
      <w:proofErr w:type="spellEnd"/>
    </w:p>
    <w:p w14:paraId="1385A617" w14:textId="77777777" w:rsidR="0054664B" w:rsidRPr="0054664B" w:rsidRDefault="0054664B" w:rsidP="0054664B">
      <w:pPr>
        <w:jc w:val="both"/>
        <w:rPr>
          <w:rFonts w:ascii="Times New Roman" w:hAnsi="Times New Roman" w:cs="Times New Roman"/>
          <w:sz w:val="28"/>
          <w:szCs w:val="28"/>
        </w:rPr>
      </w:pPr>
      <w:r w:rsidRPr="0054664B">
        <w:rPr>
          <w:rFonts w:ascii="Times New Roman" w:hAnsi="Times New Roman" w:cs="Times New Roman"/>
          <w:sz w:val="28"/>
          <w:szCs w:val="28"/>
        </w:rPr>
        <w:t xml:space="preserve">Нажмите Enter, чтобы выполнить команду. </w:t>
      </w:r>
      <w:proofErr w:type="spellStart"/>
      <w:r w:rsidRPr="0054664B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54664B">
        <w:rPr>
          <w:rFonts w:ascii="Times New Roman" w:hAnsi="Times New Roman" w:cs="Times New Roman"/>
          <w:sz w:val="28"/>
          <w:szCs w:val="28"/>
        </w:rPr>
        <w:t xml:space="preserve"> начнет загрузку и устан</w:t>
      </w:r>
      <w:r>
        <w:rPr>
          <w:rFonts w:ascii="Times New Roman" w:hAnsi="Times New Roman" w:cs="Times New Roman"/>
          <w:sz w:val="28"/>
          <w:szCs w:val="28"/>
        </w:rPr>
        <w:t xml:space="preserve">овку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Pandas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его зависимостей.</w:t>
      </w:r>
    </w:p>
    <w:p w14:paraId="09417AE1" w14:textId="77777777" w:rsidR="0054664B" w:rsidRPr="0054664B" w:rsidRDefault="0054664B" w:rsidP="0054664B">
      <w:pPr>
        <w:jc w:val="both"/>
        <w:rPr>
          <w:rFonts w:ascii="Times New Roman" w:hAnsi="Times New Roman" w:cs="Times New Roman"/>
          <w:sz w:val="28"/>
          <w:szCs w:val="28"/>
        </w:rPr>
      </w:pPr>
      <w:r w:rsidRPr="0054664B">
        <w:rPr>
          <w:rFonts w:ascii="Times New Roman" w:hAnsi="Times New Roman" w:cs="Times New Roman"/>
          <w:sz w:val="28"/>
          <w:szCs w:val="28"/>
        </w:rPr>
        <w:t xml:space="preserve">После завершения установки </w:t>
      </w:r>
      <w:proofErr w:type="spellStart"/>
      <w:r w:rsidRPr="0054664B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54664B">
        <w:rPr>
          <w:rFonts w:ascii="Times New Roman" w:hAnsi="Times New Roman" w:cs="Times New Roman"/>
          <w:sz w:val="28"/>
          <w:szCs w:val="28"/>
        </w:rPr>
        <w:t xml:space="preserve"> будет </w:t>
      </w:r>
      <w:r>
        <w:rPr>
          <w:rFonts w:ascii="Times New Roman" w:hAnsi="Times New Roman" w:cs="Times New Roman"/>
          <w:sz w:val="28"/>
          <w:szCs w:val="28"/>
        </w:rPr>
        <w:t>готов к использованию.</w:t>
      </w:r>
    </w:p>
    <w:p w14:paraId="3013B7E5" w14:textId="77777777" w:rsidR="0054664B" w:rsidRPr="0054664B" w:rsidRDefault="0054664B" w:rsidP="0054664B">
      <w:pPr>
        <w:jc w:val="both"/>
        <w:rPr>
          <w:rFonts w:ascii="Times New Roman" w:hAnsi="Times New Roman" w:cs="Times New Roman"/>
          <w:sz w:val="28"/>
          <w:szCs w:val="28"/>
        </w:rPr>
      </w:pPr>
      <w:r w:rsidRPr="001E0376">
        <w:rPr>
          <w:rFonts w:ascii="Times New Roman" w:hAnsi="Times New Roman" w:cs="Times New Roman"/>
          <w:b/>
          <w:bCs/>
          <w:sz w:val="28"/>
          <w:szCs w:val="28"/>
          <w:rPrChange w:id="35" w:author="v i" w:date="2023-09-28T20:06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Импорт </w:t>
      </w:r>
      <w:proofErr w:type="spellStart"/>
      <w:r w:rsidRPr="001E0376">
        <w:rPr>
          <w:rFonts w:ascii="Times New Roman" w:hAnsi="Times New Roman" w:cs="Times New Roman"/>
          <w:b/>
          <w:bCs/>
          <w:sz w:val="28"/>
          <w:szCs w:val="28"/>
          <w:rPrChange w:id="36" w:author="v i" w:date="2023-09-28T20:06:00Z">
            <w:rPr>
              <w:rFonts w:ascii="Times New Roman" w:hAnsi="Times New Roman" w:cs="Times New Roman"/>
              <w:sz w:val="28"/>
              <w:szCs w:val="28"/>
            </w:rPr>
          </w:rPrChange>
        </w:rPr>
        <w:t>Pandas</w:t>
      </w:r>
      <w:proofErr w:type="spellEnd"/>
      <w:r w:rsidRPr="001E0376">
        <w:rPr>
          <w:rFonts w:ascii="Times New Roman" w:hAnsi="Times New Roman" w:cs="Times New Roman"/>
          <w:b/>
          <w:bCs/>
          <w:sz w:val="28"/>
          <w:szCs w:val="28"/>
          <w:rPrChange w:id="37" w:author="v i" w:date="2023-09-28T20:06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в проект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F82A1D5" w14:textId="77777777" w:rsidR="0054664B" w:rsidRPr="0054664B" w:rsidRDefault="0054664B" w:rsidP="0054664B">
      <w:pPr>
        <w:jc w:val="both"/>
        <w:rPr>
          <w:rFonts w:ascii="Times New Roman" w:hAnsi="Times New Roman" w:cs="Times New Roman"/>
          <w:sz w:val="28"/>
          <w:szCs w:val="28"/>
        </w:rPr>
      </w:pPr>
      <w:r w:rsidRPr="0054664B">
        <w:rPr>
          <w:rFonts w:ascii="Times New Roman" w:hAnsi="Times New Roman" w:cs="Times New Roman"/>
          <w:sz w:val="28"/>
          <w:szCs w:val="28"/>
        </w:rPr>
        <w:t>Откройте свой Pyth</w:t>
      </w:r>
      <w:r>
        <w:rPr>
          <w:rFonts w:ascii="Times New Roman" w:hAnsi="Times New Roman" w:cs="Times New Roman"/>
          <w:sz w:val="28"/>
          <w:szCs w:val="28"/>
        </w:rPr>
        <w:t>on-скрипт или среду разработки.</w:t>
      </w:r>
    </w:p>
    <w:p w14:paraId="518759D2" w14:textId="77777777" w:rsidR="0054664B" w:rsidRDefault="0054664B" w:rsidP="0054664B">
      <w:pPr>
        <w:jc w:val="both"/>
        <w:rPr>
          <w:rFonts w:ascii="Times New Roman" w:hAnsi="Times New Roman" w:cs="Times New Roman"/>
          <w:sz w:val="28"/>
          <w:szCs w:val="28"/>
        </w:rPr>
      </w:pPr>
      <w:r w:rsidRPr="0054664B">
        <w:rPr>
          <w:rFonts w:ascii="Times New Roman" w:hAnsi="Times New Roman" w:cs="Times New Roman"/>
          <w:sz w:val="28"/>
          <w:szCs w:val="28"/>
        </w:rPr>
        <w:t xml:space="preserve">Добавьте следующую строку в начало своего скрипта, чтобы импортировать </w:t>
      </w:r>
      <w:proofErr w:type="spellStart"/>
      <w:r w:rsidRPr="0054664B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54664B">
        <w:rPr>
          <w:rFonts w:ascii="Times New Roman" w:hAnsi="Times New Roman" w:cs="Times New Roman"/>
          <w:sz w:val="28"/>
          <w:szCs w:val="28"/>
        </w:rPr>
        <w:t>:</w:t>
      </w:r>
    </w:p>
    <w:p w14:paraId="508DA76D" w14:textId="77777777" w:rsidR="0054664B" w:rsidRPr="0054664B" w:rsidRDefault="0054664B" w:rsidP="0054664B">
      <w:pPr>
        <w:jc w:val="both"/>
        <w:rPr>
          <w:rFonts w:ascii="Times New Roman" w:hAnsi="Times New Roman" w:cs="Times New Roman"/>
          <w:sz w:val="28"/>
          <w:szCs w:val="28"/>
        </w:rPr>
      </w:pPr>
      <w:r w:rsidRPr="0054664B">
        <w:rPr>
          <w:rFonts w:ascii="Times New Roman" w:hAnsi="Times New Roman" w:cs="Times New Roman"/>
          <w:sz w:val="28"/>
          <w:szCs w:val="28"/>
        </w:rPr>
        <w:t>Здесь мы используем сокращение "</w:t>
      </w:r>
      <w:proofErr w:type="spellStart"/>
      <w:r w:rsidRPr="0054664B">
        <w:rPr>
          <w:rFonts w:ascii="Times New Roman" w:hAnsi="Times New Roman" w:cs="Times New Roman"/>
          <w:sz w:val="28"/>
          <w:szCs w:val="28"/>
        </w:rPr>
        <w:t>pd</w:t>
      </w:r>
      <w:proofErr w:type="spellEnd"/>
      <w:r w:rsidRPr="0054664B">
        <w:rPr>
          <w:rFonts w:ascii="Times New Roman" w:hAnsi="Times New Roman" w:cs="Times New Roman"/>
          <w:sz w:val="28"/>
          <w:szCs w:val="28"/>
        </w:rPr>
        <w:t xml:space="preserve">" для </w:t>
      </w:r>
      <w:proofErr w:type="spellStart"/>
      <w:r w:rsidRPr="0054664B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54664B">
        <w:rPr>
          <w:rFonts w:ascii="Times New Roman" w:hAnsi="Times New Roman" w:cs="Times New Roman"/>
          <w:sz w:val="28"/>
          <w:szCs w:val="28"/>
        </w:rPr>
        <w:t>, чтобы обращаться к его функция</w:t>
      </w:r>
      <w:r>
        <w:rPr>
          <w:rFonts w:ascii="Times New Roman" w:hAnsi="Times New Roman" w:cs="Times New Roman"/>
          <w:sz w:val="28"/>
          <w:szCs w:val="28"/>
        </w:rPr>
        <w:t>м и объектам.</w:t>
      </w:r>
    </w:p>
    <w:p w14:paraId="655CEE24" w14:textId="77777777" w:rsidR="0054664B" w:rsidRPr="0054664B" w:rsidRDefault="0054664B" w:rsidP="0054664B">
      <w:pPr>
        <w:jc w:val="both"/>
        <w:rPr>
          <w:rFonts w:ascii="Times New Roman" w:hAnsi="Times New Roman" w:cs="Times New Roman"/>
          <w:sz w:val="28"/>
          <w:szCs w:val="28"/>
        </w:rPr>
      </w:pPr>
      <w:r w:rsidRPr="0054664B">
        <w:rPr>
          <w:rFonts w:ascii="Times New Roman" w:hAnsi="Times New Roman" w:cs="Times New Roman"/>
          <w:sz w:val="28"/>
          <w:szCs w:val="28"/>
        </w:rPr>
        <w:t xml:space="preserve">Теперь вы можете использовать </w:t>
      </w:r>
      <w:proofErr w:type="spellStart"/>
      <w:r w:rsidRPr="0054664B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54664B">
        <w:rPr>
          <w:rFonts w:ascii="Times New Roman" w:hAnsi="Times New Roman" w:cs="Times New Roman"/>
          <w:sz w:val="28"/>
          <w:szCs w:val="28"/>
        </w:rPr>
        <w:t xml:space="preserve"> в своем проекте, вызывая его функц</w:t>
      </w:r>
      <w:r>
        <w:rPr>
          <w:rFonts w:ascii="Times New Roman" w:hAnsi="Times New Roman" w:cs="Times New Roman"/>
          <w:sz w:val="28"/>
          <w:szCs w:val="28"/>
        </w:rPr>
        <w:t>ии и методы через префикс "</w:t>
      </w:r>
      <w:proofErr w:type="spellStart"/>
      <w:r>
        <w:rPr>
          <w:rFonts w:ascii="Times New Roman" w:hAnsi="Times New Roman" w:cs="Times New Roman"/>
          <w:sz w:val="28"/>
          <w:szCs w:val="28"/>
        </w:rPr>
        <w:t>pd</w:t>
      </w:r>
      <w:proofErr w:type="spellEnd"/>
      <w:r>
        <w:rPr>
          <w:rFonts w:ascii="Times New Roman" w:hAnsi="Times New Roman" w:cs="Times New Roman"/>
          <w:sz w:val="28"/>
          <w:szCs w:val="28"/>
        </w:rPr>
        <w:t>".</w:t>
      </w:r>
    </w:p>
    <w:p w14:paraId="3928CA59" w14:textId="77777777" w:rsidR="0054664B" w:rsidRDefault="0054664B" w:rsidP="0054664B">
      <w:pPr>
        <w:jc w:val="both"/>
        <w:rPr>
          <w:rFonts w:ascii="Times New Roman" w:hAnsi="Times New Roman" w:cs="Times New Roman"/>
          <w:sz w:val="28"/>
          <w:szCs w:val="28"/>
        </w:rPr>
      </w:pPr>
      <w:r w:rsidRPr="0054664B">
        <w:rPr>
          <w:rFonts w:ascii="Times New Roman" w:hAnsi="Times New Roman" w:cs="Times New Roman"/>
          <w:sz w:val="28"/>
          <w:szCs w:val="28"/>
        </w:rPr>
        <w:t xml:space="preserve">Например, вы можете создать </w:t>
      </w:r>
      <w:proofErr w:type="spellStart"/>
      <w:r w:rsidRPr="0054664B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54664B">
        <w:rPr>
          <w:rFonts w:ascii="Times New Roman" w:hAnsi="Times New Roman" w:cs="Times New Roman"/>
          <w:sz w:val="28"/>
          <w:szCs w:val="28"/>
        </w:rPr>
        <w:t xml:space="preserve">, используя функцию </w:t>
      </w:r>
      <w:proofErr w:type="spellStart"/>
      <w:r w:rsidRPr="0054664B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54664B">
        <w:rPr>
          <w:rFonts w:ascii="Times New Roman" w:hAnsi="Times New Roman" w:cs="Times New Roman"/>
          <w:sz w:val="28"/>
          <w:szCs w:val="28"/>
        </w:rPr>
        <w:t xml:space="preserve">(), или применить методы для обработки данных, такие как </w:t>
      </w:r>
      <w:proofErr w:type="spellStart"/>
      <w:proofErr w:type="gramStart"/>
      <w:r w:rsidRPr="0054664B">
        <w:rPr>
          <w:rFonts w:ascii="Times New Roman" w:hAnsi="Times New Roman" w:cs="Times New Roman"/>
          <w:sz w:val="28"/>
          <w:szCs w:val="28"/>
        </w:rPr>
        <w:t>df.head</w:t>
      </w:r>
      <w:proofErr w:type="spellEnd"/>
      <w:proofErr w:type="gramEnd"/>
      <w:r w:rsidRPr="0054664B">
        <w:rPr>
          <w:rFonts w:ascii="Times New Roman" w:hAnsi="Times New Roman" w:cs="Times New Roman"/>
          <w:sz w:val="28"/>
          <w:szCs w:val="28"/>
        </w:rPr>
        <w:t xml:space="preserve">() для просмотра первых строк </w:t>
      </w:r>
      <w:proofErr w:type="spellStart"/>
      <w:r w:rsidRPr="0054664B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54664B">
        <w:rPr>
          <w:rFonts w:ascii="Times New Roman" w:hAnsi="Times New Roman" w:cs="Times New Roman"/>
          <w:sz w:val="28"/>
          <w:szCs w:val="28"/>
        </w:rPr>
        <w:t>.</w:t>
      </w:r>
    </w:p>
    <w:p w14:paraId="6CE7880E" w14:textId="5936EE42" w:rsidR="0054664B" w:rsidRPr="001E0376" w:rsidRDefault="0054664B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40"/>
          <w:szCs w:val="40"/>
          <w:rPrChange w:id="38" w:author="v i" w:date="2023-09-28T20:06:00Z">
            <w:rPr/>
          </w:rPrChange>
        </w:rPr>
        <w:pPrChange w:id="39" w:author="v i" w:date="2023-09-28T20:06:00Z">
          <w:pPr>
            <w:jc w:val="center"/>
          </w:pPr>
        </w:pPrChange>
      </w:pPr>
      <w:r w:rsidRPr="001E0376">
        <w:rPr>
          <w:rFonts w:ascii="Times New Roman" w:hAnsi="Times New Roman" w:cs="Times New Roman"/>
          <w:b/>
          <w:sz w:val="40"/>
          <w:szCs w:val="40"/>
          <w:rPrChange w:id="40" w:author="v i" w:date="2023-09-28T20:06:00Z">
            <w:rPr/>
          </w:rPrChange>
        </w:rPr>
        <w:t xml:space="preserve">Структуры данных в </w:t>
      </w:r>
      <w:proofErr w:type="spellStart"/>
      <w:r w:rsidRPr="001E0376">
        <w:rPr>
          <w:rFonts w:ascii="Times New Roman" w:hAnsi="Times New Roman" w:cs="Times New Roman"/>
          <w:b/>
          <w:sz w:val="40"/>
          <w:szCs w:val="40"/>
          <w:rPrChange w:id="41" w:author="v i" w:date="2023-09-28T20:06:00Z">
            <w:rPr/>
          </w:rPrChange>
        </w:rPr>
        <w:t>Pandas</w:t>
      </w:r>
      <w:proofErr w:type="spellEnd"/>
    </w:p>
    <w:p w14:paraId="095B651E" w14:textId="77777777" w:rsidR="0054664B" w:rsidRPr="0054664B" w:rsidRDefault="0054664B" w:rsidP="0054664B">
      <w:pPr>
        <w:jc w:val="both"/>
        <w:rPr>
          <w:rFonts w:ascii="Times New Roman" w:hAnsi="Times New Roman" w:cs="Times New Roman"/>
          <w:sz w:val="28"/>
          <w:szCs w:val="28"/>
        </w:rPr>
      </w:pPr>
      <w:r w:rsidRPr="0054664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54664B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54664B">
        <w:rPr>
          <w:rFonts w:ascii="Times New Roman" w:hAnsi="Times New Roman" w:cs="Times New Roman"/>
          <w:sz w:val="28"/>
          <w:szCs w:val="28"/>
        </w:rPr>
        <w:t>, структура данных Series представляет собой одномерный массив с метками (индексами) для каждого элемента. Она может содержать данные различных типов, включая числа, строки, булевы значения и объекты Python.</w:t>
      </w:r>
    </w:p>
    <w:p w14:paraId="1242F642" w14:textId="77777777" w:rsidR="0054664B" w:rsidRPr="0054664B" w:rsidRDefault="0054664B" w:rsidP="0054664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EE0AF5" w14:textId="77777777" w:rsidR="0054664B" w:rsidRDefault="0054664B" w:rsidP="0054664B">
      <w:pPr>
        <w:jc w:val="both"/>
        <w:rPr>
          <w:rFonts w:ascii="Times New Roman" w:hAnsi="Times New Roman" w:cs="Times New Roman"/>
          <w:sz w:val="28"/>
          <w:szCs w:val="28"/>
        </w:rPr>
      </w:pPr>
      <w:r w:rsidRPr="0054664B">
        <w:rPr>
          <w:rFonts w:ascii="Times New Roman" w:hAnsi="Times New Roman" w:cs="Times New Roman"/>
          <w:sz w:val="28"/>
          <w:szCs w:val="28"/>
        </w:rPr>
        <w:t xml:space="preserve">Чтобы создать Series в </w:t>
      </w:r>
      <w:proofErr w:type="spellStart"/>
      <w:r w:rsidRPr="0054664B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54664B">
        <w:rPr>
          <w:rFonts w:ascii="Times New Roman" w:hAnsi="Times New Roman" w:cs="Times New Roman"/>
          <w:sz w:val="28"/>
          <w:szCs w:val="28"/>
        </w:rPr>
        <w:t xml:space="preserve">, вы можете использовать функцию </w:t>
      </w:r>
      <w:proofErr w:type="spellStart"/>
      <w:r w:rsidRPr="0054664B">
        <w:rPr>
          <w:rFonts w:ascii="Times New Roman" w:hAnsi="Times New Roman" w:cs="Times New Roman"/>
          <w:sz w:val="28"/>
          <w:szCs w:val="28"/>
        </w:rPr>
        <w:t>pd.Series</w:t>
      </w:r>
      <w:proofErr w:type="spellEnd"/>
      <w:r w:rsidRPr="0054664B">
        <w:rPr>
          <w:rFonts w:ascii="Times New Roman" w:hAnsi="Times New Roman" w:cs="Times New Roman"/>
          <w:sz w:val="28"/>
          <w:szCs w:val="28"/>
        </w:rPr>
        <w:t>(). Вот пример:</w:t>
      </w:r>
    </w:p>
    <w:p w14:paraId="20272FB3" w14:textId="77777777" w:rsidR="0054664B" w:rsidRPr="001E0376" w:rsidRDefault="0054664B" w:rsidP="0054664B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import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pandas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as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pd</w:t>
      </w:r>
    </w:p>
    <w:p w14:paraId="1A5D9F93" w14:textId="77777777" w:rsidR="0054664B" w:rsidRPr="001E0376" w:rsidRDefault="0054664B" w:rsidP="0054664B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rPrChange w:id="42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</w:pPr>
      <w:r w:rsidRPr="001E037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#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Создание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Series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из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списка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43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чисел</w:t>
      </w:r>
    </w:p>
    <w:p w14:paraId="14BF9110" w14:textId="77777777" w:rsidR="0054664B" w:rsidRPr="008035D7" w:rsidRDefault="0054664B" w:rsidP="0054664B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numbers = [1, 2, 3, 4, 5]</w:t>
      </w:r>
    </w:p>
    <w:p w14:paraId="142CD14E" w14:textId="77777777" w:rsidR="0054664B" w:rsidRPr="001E0376" w:rsidRDefault="0054664B" w:rsidP="0054664B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  <w:rPrChange w:id="44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</w:rPrChange>
        </w:rPr>
      </w:pP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  <w:rPrChange w:id="45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</w:rPrChange>
        </w:rPr>
        <w:t xml:space="preserve">series = </w:t>
      </w:r>
      <w:proofErr w:type="spellStart"/>
      <w:proofErr w:type="gramStart"/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  <w:rPrChange w:id="46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</w:rPrChange>
        </w:rPr>
        <w:t>pd.Series</w:t>
      </w:r>
      <w:proofErr w:type="spellEnd"/>
      <w:proofErr w:type="gramEnd"/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  <w:rPrChange w:id="47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</w:rPrChange>
        </w:rPr>
        <w:t>(numbers)</w:t>
      </w:r>
    </w:p>
    <w:p w14:paraId="1666638C" w14:textId="77777777" w:rsidR="0054664B" w:rsidRPr="000C32E4" w:rsidRDefault="0054664B" w:rsidP="0054664B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  <w:rPrChange w:id="48" w:author="Виктор Катаев" w:date="2023-11-04T12:06:00Z"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</w:rPrChange>
        </w:rPr>
      </w:pPr>
      <w:r w:rsidRPr="000C32E4">
        <w:rPr>
          <w:rFonts w:ascii="Times New Roman" w:hAnsi="Times New Roman" w:cs="Times New Roman"/>
          <w:color w:val="5B9BD5" w:themeColor="accent1"/>
          <w:sz w:val="28"/>
          <w:szCs w:val="28"/>
          <w:lang w:val="en-US"/>
          <w:rPrChange w:id="49" w:author="Виктор Катаев" w:date="2023-11-04T12:06:00Z"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</w:rPrChange>
        </w:rPr>
        <w:t>print(series)</w:t>
      </w:r>
    </w:p>
    <w:p w14:paraId="7105ACE6" w14:textId="77777777" w:rsidR="0054664B" w:rsidRDefault="0054664B" w:rsidP="0054664B">
      <w:pPr>
        <w:jc w:val="both"/>
        <w:rPr>
          <w:rFonts w:ascii="Times New Roman" w:hAnsi="Times New Roman" w:cs="Times New Roman"/>
          <w:sz w:val="28"/>
          <w:szCs w:val="28"/>
        </w:rPr>
      </w:pPr>
      <w:r w:rsidRPr="0054664B">
        <w:rPr>
          <w:rFonts w:ascii="Times New Roman" w:hAnsi="Times New Roman" w:cs="Times New Roman"/>
          <w:sz w:val="28"/>
          <w:szCs w:val="28"/>
        </w:rPr>
        <w:t>В этом примере мы создали Series из списка чисел [1, 2, 3, 4, 5]. Результат будет выглядеть примерно так:</w:t>
      </w:r>
    </w:p>
    <w:p w14:paraId="01C6F8DB" w14:textId="77777777" w:rsidR="0054664B" w:rsidRPr="008035D7" w:rsidRDefault="0054664B" w:rsidP="0054664B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0    1</w:t>
      </w:r>
    </w:p>
    <w:p w14:paraId="4945A26E" w14:textId="77777777" w:rsidR="0054664B" w:rsidRPr="008035D7" w:rsidRDefault="0054664B" w:rsidP="0054664B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1    2</w:t>
      </w:r>
    </w:p>
    <w:p w14:paraId="0F752AA3" w14:textId="77777777" w:rsidR="0054664B" w:rsidRPr="008035D7" w:rsidRDefault="0054664B" w:rsidP="0054664B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2    3</w:t>
      </w:r>
    </w:p>
    <w:p w14:paraId="1CF15D13" w14:textId="77777777" w:rsidR="0054664B" w:rsidRPr="008035D7" w:rsidRDefault="0054664B" w:rsidP="0054664B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3    4</w:t>
      </w:r>
    </w:p>
    <w:p w14:paraId="728C5BAB" w14:textId="77777777" w:rsidR="0054664B" w:rsidRPr="008035D7" w:rsidRDefault="0054664B" w:rsidP="0054664B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4    5</w:t>
      </w:r>
    </w:p>
    <w:p w14:paraId="0DA5B10D" w14:textId="77777777" w:rsidR="0054664B" w:rsidRPr="008035D7" w:rsidRDefault="0054664B" w:rsidP="0054664B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dtype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: int64</w:t>
      </w:r>
    </w:p>
    <w:p w14:paraId="2885F200" w14:textId="12C659BA" w:rsidR="0054664B" w:rsidRPr="0054664B" w:rsidRDefault="0054664B" w:rsidP="0054664B">
      <w:pPr>
        <w:jc w:val="both"/>
        <w:rPr>
          <w:rFonts w:ascii="Times New Roman" w:hAnsi="Times New Roman" w:cs="Times New Roman"/>
          <w:sz w:val="28"/>
          <w:szCs w:val="28"/>
        </w:rPr>
      </w:pPr>
      <w:r w:rsidRPr="0054664B">
        <w:rPr>
          <w:rFonts w:ascii="Times New Roman" w:hAnsi="Times New Roman" w:cs="Times New Roman"/>
          <w:sz w:val="28"/>
          <w:szCs w:val="28"/>
        </w:rPr>
        <w:t>Здесь каждый элемент списка стал значением в Series, а слева от значений отображаются их индексы (0, 1, 2, 3, 4). Тип</w:t>
      </w:r>
      <w:r>
        <w:rPr>
          <w:rFonts w:ascii="Times New Roman" w:hAnsi="Times New Roman" w:cs="Times New Roman"/>
          <w:sz w:val="28"/>
          <w:szCs w:val="28"/>
        </w:rPr>
        <w:t xml:space="preserve"> данных в этом примере </w:t>
      </w:r>
      <w:del w:id="50" w:author="v i" w:date="2023-09-28T20:09:00Z">
        <w:r w:rsidDel="001E0376">
          <w:rPr>
            <w:rFonts w:ascii="Times New Roman" w:hAnsi="Times New Roman" w:cs="Times New Roman"/>
            <w:sz w:val="28"/>
            <w:szCs w:val="28"/>
          </w:rPr>
          <w:delText>-</w:delText>
        </w:r>
      </w:del>
      <w:ins w:id="51" w:author="v i" w:date="2023-09-28T20:09:00Z">
        <w:r w:rsidR="001E0376">
          <w:rPr>
            <w:rFonts w:ascii="Times New Roman" w:hAnsi="Times New Roman" w:cs="Times New Roman"/>
            <w:sz w:val="28"/>
            <w:szCs w:val="28"/>
          </w:rPr>
          <w:t>–</w:t>
        </w:r>
      </w:ins>
      <w:r>
        <w:rPr>
          <w:rFonts w:ascii="Times New Roman" w:hAnsi="Times New Roman" w:cs="Times New Roman"/>
          <w:sz w:val="28"/>
          <w:szCs w:val="28"/>
        </w:rPr>
        <w:t xml:space="preserve"> int64.</w:t>
      </w:r>
    </w:p>
    <w:p w14:paraId="35A1BF45" w14:textId="77777777" w:rsidR="0054664B" w:rsidRPr="0054664B" w:rsidRDefault="0054664B" w:rsidP="0054664B">
      <w:pPr>
        <w:jc w:val="both"/>
        <w:rPr>
          <w:rFonts w:ascii="Times New Roman" w:hAnsi="Times New Roman" w:cs="Times New Roman"/>
          <w:sz w:val="28"/>
          <w:szCs w:val="28"/>
        </w:rPr>
      </w:pPr>
      <w:r w:rsidRPr="0054664B">
        <w:rPr>
          <w:rFonts w:ascii="Times New Roman" w:hAnsi="Times New Roman" w:cs="Times New Roman"/>
          <w:sz w:val="28"/>
          <w:szCs w:val="28"/>
        </w:rPr>
        <w:t>Series обладает множеством полезных методов и атрибутов, которые могут быть применены к нему для выполнения различных операций и ан</w:t>
      </w:r>
      <w:r>
        <w:rPr>
          <w:rFonts w:ascii="Times New Roman" w:hAnsi="Times New Roman" w:cs="Times New Roman"/>
          <w:sz w:val="28"/>
          <w:szCs w:val="28"/>
        </w:rPr>
        <w:t>ализа данных. Некоторые из них:</w:t>
      </w:r>
    </w:p>
    <w:p w14:paraId="193388AB" w14:textId="77777777" w:rsidR="0054664B" w:rsidRPr="0054664B" w:rsidRDefault="0054664B" w:rsidP="0054664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series.values</w:t>
      </w:r>
      <w:proofErr w:type="spellEnd"/>
      <w:proofErr w:type="gramEnd"/>
      <w:r w:rsidRPr="0054664B">
        <w:rPr>
          <w:rFonts w:ascii="Times New Roman" w:hAnsi="Times New Roman" w:cs="Times New Roman"/>
          <w:sz w:val="28"/>
          <w:szCs w:val="28"/>
        </w:rPr>
        <w:t>: возвращает массив значений в Series.</w:t>
      </w:r>
    </w:p>
    <w:p w14:paraId="690ED05A" w14:textId="77777777" w:rsidR="0054664B" w:rsidRPr="0054664B" w:rsidRDefault="0054664B" w:rsidP="0054664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series.index</w:t>
      </w:r>
      <w:proofErr w:type="spellEnd"/>
      <w:proofErr w:type="gramEnd"/>
      <w:r w:rsidRPr="0054664B">
        <w:rPr>
          <w:rFonts w:ascii="Times New Roman" w:hAnsi="Times New Roman" w:cs="Times New Roman"/>
          <w:sz w:val="28"/>
          <w:szCs w:val="28"/>
        </w:rPr>
        <w:t>: возвращает индексы в Series.</w:t>
      </w:r>
    </w:p>
    <w:p w14:paraId="785BEA6D" w14:textId="77777777" w:rsidR="0054664B" w:rsidRPr="0054664B" w:rsidRDefault="0054664B" w:rsidP="0054664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series.head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(n)</w:t>
      </w:r>
      <w:r w:rsidRPr="0054664B">
        <w:rPr>
          <w:rFonts w:ascii="Times New Roman" w:hAnsi="Times New Roman" w:cs="Times New Roman"/>
          <w:sz w:val="28"/>
          <w:szCs w:val="28"/>
        </w:rPr>
        <w:t>: возвращает первые n элементов в Series.</w:t>
      </w:r>
    </w:p>
    <w:p w14:paraId="793D60B7" w14:textId="77777777" w:rsidR="0054664B" w:rsidRPr="0054664B" w:rsidRDefault="0054664B" w:rsidP="0054664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series.tail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(n)</w:t>
      </w:r>
      <w:r w:rsidRPr="0054664B">
        <w:rPr>
          <w:rFonts w:ascii="Times New Roman" w:hAnsi="Times New Roman" w:cs="Times New Roman"/>
          <w:sz w:val="28"/>
          <w:szCs w:val="28"/>
        </w:rPr>
        <w:t>: возвращает последние n элементов в Series.</w:t>
      </w:r>
    </w:p>
    <w:p w14:paraId="42B435E8" w14:textId="77777777" w:rsidR="0054664B" w:rsidRPr="0054664B" w:rsidRDefault="0054664B" w:rsidP="0054664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series.describe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  <w:r w:rsidRPr="0054664B">
        <w:rPr>
          <w:rFonts w:ascii="Times New Roman" w:hAnsi="Times New Roman" w:cs="Times New Roman"/>
          <w:sz w:val="28"/>
          <w:szCs w:val="28"/>
        </w:rPr>
        <w:t>: вычисляет основные статистические показатели о Series, такие как среднее, стандартное отклонение, минимум, максимум и другие.</w:t>
      </w:r>
    </w:p>
    <w:p w14:paraId="1684CEA4" w14:textId="77777777" w:rsidR="0054664B" w:rsidRPr="0054664B" w:rsidRDefault="0054664B" w:rsidP="0054664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series.unique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  <w:r w:rsidRPr="0054664B">
        <w:rPr>
          <w:rFonts w:ascii="Times New Roman" w:hAnsi="Times New Roman" w:cs="Times New Roman"/>
          <w:sz w:val="28"/>
          <w:szCs w:val="28"/>
        </w:rPr>
        <w:t>: возвращает уникальные значения в Series.</w:t>
      </w:r>
    </w:p>
    <w:p w14:paraId="7FF81662" w14:textId="77777777" w:rsidR="0054664B" w:rsidRPr="0054664B" w:rsidRDefault="0054664B" w:rsidP="0054664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series.value_</w:t>
      </w:r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counts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(</w:t>
      </w:r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)</w:t>
      </w:r>
      <w:r w:rsidRPr="0054664B">
        <w:rPr>
          <w:rFonts w:ascii="Times New Roman" w:hAnsi="Times New Roman" w:cs="Times New Roman"/>
          <w:sz w:val="28"/>
          <w:szCs w:val="28"/>
        </w:rPr>
        <w:t>: считает количество появлений каждого значения в Series.</w:t>
      </w:r>
    </w:p>
    <w:p w14:paraId="6B7F9F44" w14:textId="77777777" w:rsidR="0054664B" w:rsidRDefault="0054664B" w:rsidP="005466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можно</w:t>
      </w:r>
      <w:r w:rsidRPr="0054664B">
        <w:rPr>
          <w:rFonts w:ascii="Times New Roman" w:hAnsi="Times New Roman" w:cs="Times New Roman"/>
          <w:sz w:val="28"/>
          <w:szCs w:val="28"/>
        </w:rPr>
        <w:t xml:space="preserve"> обращаться к элементам Series по их индексу и выполнять различные операции фильтрации и преобразования данных.</w:t>
      </w:r>
    </w:p>
    <w:p w14:paraId="1A0DE2AD" w14:textId="77777777" w:rsidR="0054664B" w:rsidRPr="0054664B" w:rsidRDefault="0054664B" w:rsidP="0054664B">
      <w:pPr>
        <w:jc w:val="both"/>
        <w:rPr>
          <w:rFonts w:ascii="Times New Roman" w:hAnsi="Times New Roman" w:cs="Times New Roman"/>
          <w:sz w:val="28"/>
          <w:szCs w:val="28"/>
        </w:rPr>
      </w:pPr>
      <w:r w:rsidRPr="0054664B">
        <w:rPr>
          <w:rFonts w:ascii="Times New Roman" w:hAnsi="Times New Roman" w:cs="Times New Roman"/>
          <w:sz w:val="28"/>
          <w:szCs w:val="28"/>
        </w:rPr>
        <w:t xml:space="preserve">Создание и индексирование Series в </w:t>
      </w:r>
      <w:proofErr w:type="spellStart"/>
      <w:r w:rsidRPr="0054664B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>
        <w:rPr>
          <w:rFonts w:ascii="Times New Roman" w:hAnsi="Times New Roman" w:cs="Times New Roman"/>
          <w:sz w:val="28"/>
          <w:szCs w:val="28"/>
        </w:rPr>
        <w:t>. Р</w:t>
      </w:r>
      <w:r w:rsidRPr="0054664B">
        <w:rPr>
          <w:rFonts w:ascii="Times New Roman" w:hAnsi="Times New Roman" w:cs="Times New Roman"/>
          <w:sz w:val="28"/>
          <w:szCs w:val="28"/>
        </w:rPr>
        <w:t>ассмотрим несколько способов.</w:t>
      </w:r>
    </w:p>
    <w:p w14:paraId="21BDBAC6" w14:textId="77777777" w:rsidR="0054664B" w:rsidRDefault="0054664B" w:rsidP="0054664B">
      <w:pPr>
        <w:jc w:val="both"/>
        <w:rPr>
          <w:rFonts w:ascii="Times New Roman" w:hAnsi="Times New Roman" w:cs="Times New Roman"/>
          <w:sz w:val="28"/>
          <w:szCs w:val="28"/>
        </w:rPr>
      </w:pPr>
      <w:r w:rsidRPr="001E0376">
        <w:rPr>
          <w:rFonts w:ascii="Times New Roman" w:hAnsi="Times New Roman" w:cs="Times New Roman"/>
          <w:b/>
          <w:bCs/>
          <w:sz w:val="28"/>
          <w:szCs w:val="28"/>
          <w:rPrChange w:id="52" w:author="v i" w:date="2023-09-28T20:10:00Z">
            <w:rPr>
              <w:rFonts w:ascii="Times New Roman" w:hAnsi="Times New Roman" w:cs="Times New Roman"/>
              <w:sz w:val="28"/>
              <w:szCs w:val="28"/>
            </w:rPr>
          </w:rPrChange>
        </w:rPr>
        <w:t>Создание Series с пользовательскими индексами</w:t>
      </w:r>
      <w:r w:rsidRPr="0054664B">
        <w:rPr>
          <w:rFonts w:ascii="Times New Roman" w:hAnsi="Times New Roman" w:cs="Times New Roman"/>
          <w:sz w:val="28"/>
          <w:szCs w:val="28"/>
        </w:rPr>
        <w:t>:</w:t>
      </w:r>
    </w:p>
    <w:p w14:paraId="06B3130D" w14:textId="77777777" w:rsidR="0054664B" w:rsidRPr="008035D7" w:rsidRDefault="0054664B" w:rsidP="0054664B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import pandas as pd</w:t>
      </w:r>
    </w:p>
    <w:p w14:paraId="1EEE9A63" w14:textId="77777777" w:rsidR="0054664B" w:rsidRPr="008035D7" w:rsidRDefault="0054664B" w:rsidP="0054664B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data = [10, 20, 30, 40, 50]</w:t>
      </w:r>
    </w:p>
    <w:p w14:paraId="42A59870" w14:textId="77777777" w:rsidR="0054664B" w:rsidRPr="008035D7" w:rsidRDefault="0054664B" w:rsidP="0054664B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index = ['a', 'b', 'c', 'd', 'e']</w:t>
      </w:r>
    </w:p>
    <w:p w14:paraId="65D5DDAC" w14:textId="77777777" w:rsidR="0054664B" w:rsidRPr="008035D7" w:rsidRDefault="0054664B" w:rsidP="0054664B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series = </w:t>
      </w: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pd.Series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(data, index=index)</w:t>
      </w:r>
    </w:p>
    <w:p w14:paraId="58A5F948" w14:textId="77777777" w:rsidR="0054664B" w:rsidRPr="008035D7" w:rsidRDefault="0054664B" w:rsidP="0054664B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print(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series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)</w:t>
      </w:r>
    </w:p>
    <w:p w14:paraId="72592B46" w14:textId="77777777" w:rsidR="0054664B" w:rsidRDefault="0054664B" w:rsidP="0054664B">
      <w:pPr>
        <w:jc w:val="both"/>
        <w:rPr>
          <w:rFonts w:ascii="Times New Roman" w:hAnsi="Times New Roman" w:cs="Times New Roman"/>
          <w:sz w:val="28"/>
          <w:szCs w:val="28"/>
        </w:rPr>
      </w:pPr>
      <w:r w:rsidRPr="0054664B">
        <w:rPr>
          <w:rFonts w:ascii="Times New Roman" w:hAnsi="Times New Roman" w:cs="Times New Roman"/>
          <w:sz w:val="28"/>
          <w:szCs w:val="28"/>
        </w:rPr>
        <w:t>В этом примере мы создаем Series с пользовательскими индексами, заданными в списке ['a', 'b', 'c', 'd', 'e'].</w:t>
      </w:r>
    </w:p>
    <w:p w14:paraId="61DE20C0" w14:textId="77777777" w:rsidR="0054664B" w:rsidRPr="001E0376" w:rsidRDefault="00721EF6" w:rsidP="0054664B">
      <w:pPr>
        <w:jc w:val="both"/>
        <w:rPr>
          <w:rFonts w:ascii="Times New Roman" w:hAnsi="Times New Roman" w:cs="Times New Roman"/>
          <w:sz w:val="28"/>
          <w:szCs w:val="28"/>
          <w:lang w:val="en-US"/>
          <w:rPrChange w:id="53" w:author="v i" w:date="2023-09-28T20:01:00Z">
            <w:rPr>
              <w:rFonts w:ascii="Times New Roman" w:hAnsi="Times New Roman" w:cs="Times New Roman"/>
              <w:sz w:val="28"/>
              <w:szCs w:val="28"/>
            </w:rPr>
          </w:rPrChange>
        </w:rPr>
      </w:pPr>
      <w:r w:rsidRPr="001E0376">
        <w:rPr>
          <w:rFonts w:ascii="Times New Roman" w:hAnsi="Times New Roman" w:cs="Times New Roman"/>
          <w:b/>
          <w:bCs/>
          <w:sz w:val="28"/>
          <w:szCs w:val="28"/>
          <w:rPrChange w:id="54" w:author="v i" w:date="2023-09-28T20:10:00Z">
            <w:rPr>
              <w:rFonts w:ascii="Times New Roman" w:hAnsi="Times New Roman" w:cs="Times New Roman"/>
              <w:sz w:val="28"/>
              <w:szCs w:val="28"/>
            </w:rPr>
          </w:rPrChange>
        </w:rPr>
        <w:t>Индексирование</w:t>
      </w:r>
      <w:r w:rsidRPr="001E0376">
        <w:rPr>
          <w:rFonts w:ascii="Times New Roman" w:hAnsi="Times New Roman" w:cs="Times New Roman"/>
          <w:b/>
          <w:bCs/>
          <w:sz w:val="28"/>
          <w:szCs w:val="28"/>
          <w:lang w:val="en-US"/>
          <w:rPrChange w:id="55" w:author="v i" w:date="2023-09-28T20:10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Series</w:t>
      </w:r>
      <w:r w:rsidRPr="001E0376">
        <w:rPr>
          <w:rFonts w:ascii="Times New Roman" w:hAnsi="Times New Roman" w:cs="Times New Roman"/>
          <w:sz w:val="28"/>
          <w:szCs w:val="28"/>
          <w:lang w:val="en-US"/>
          <w:rPrChange w:id="56" w:author="v i" w:date="2023-09-28T20:01:00Z">
            <w:rPr>
              <w:rFonts w:ascii="Times New Roman" w:hAnsi="Times New Roman" w:cs="Times New Roman"/>
              <w:sz w:val="28"/>
              <w:szCs w:val="28"/>
            </w:rPr>
          </w:rPrChange>
        </w:rPr>
        <w:t>:</w:t>
      </w:r>
    </w:p>
    <w:p w14:paraId="219B5D90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import pandas as pd</w:t>
      </w:r>
    </w:p>
    <w:p w14:paraId="606121CC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data = [10, 20, 30, 40, 50]</w:t>
      </w:r>
    </w:p>
    <w:p w14:paraId="095A69B4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index = ['a', 'b', 'c', 'd', 'e']</w:t>
      </w:r>
    </w:p>
    <w:p w14:paraId="6C95C2A7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series = </w:t>
      </w: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pd.Series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(data, index=index)</w:t>
      </w:r>
    </w:p>
    <w:p w14:paraId="48597D93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print(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series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['b'</w:t>
      </w:r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])  #</w:t>
      </w:r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Доступ к элементу по индексу</w:t>
      </w:r>
    </w:p>
    <w:p w14:paraId="2C334273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print(</w:t>
      </w: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series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[</w:t>
      </w:r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2])    # Доступ к элементу по позиции</w:t>
      </w:r>
    </w:p>
    <w:p w14:paraId="45890BA5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print(</w:t>
      </w: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series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[</w:t>
      </w:r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1:4])  # Индексация по диапазону</w:t>
      </w:r>
    </w:p>
    <w:p w14:paraId="359098ED" w14:textId="77777777" w:rsidR="00721EF6" w:rsidRDefault="00721EF6" w:rsidP="00721EF6">
      <w:pPr>
        <w:jc w:val="both"/>
        <w:rPr>
          <w:rFonts w:ascii="Times New Roman" w:hAnsi="Times New Roman" w:cs="Times New Roman"/>
          <w:sz w:val="28"/>
          <w:szCs w:val="28"/>
        </w:rPr>
      </w:pPr>
      <w:r w:rsidRPr="00721EF6">
        <w:rPr>
          <w:rFonts w:ascii="Times New Roman" w:hAnsi="Times New Roman" w:cs="Times New Roman"/>
          <w:sz w:val="28"/>
          <w:szCs w:val="28"/>
        </w:rPr>
        <w:t>В этом примере мы показываем различные способы доступа к элементам Series. Мы можем использовать индекс 'b' для доступа к конкретному элементу, позицию 2 для доступа к элементу по позиции и диапазон [1:4] для получения среза элементов.</w:t>
      </w:r>
    </w:p>
    <w:p w14:paraId="074789BA" w14:textId="77777777" w:rsidR="00721EF6" w:rsidRPr="001E0376" w:rsidRDefault="00721EF6" w:rsidP="00721EF6">
      <w:pPr>
        <w:jc w:val="both"/>
        <w:rPr>
          <w:rFonts w:ascii="Times New Roman" w:hAnsi="Times New Roman" w:cs="Times New Roman"/>
          <w:sz w:val="28"/>
          <w:szCs w:val="28"/>
          <w:lang w:val="en-US"/>
          <w:rPrChange w:id="57" w:author="v i" w:date="2023-09-28T20:01:00Z">
            <w:rPr>
              <w:rFonts w:ascii="Times New Roman" w:hAnsi="Times New Roman" w:cs="Times New Roman"/>
              <w:sz w:val="28"/>
              <w:szCs w:val="28"/>
            </w:rPr>
          </w:rPrChange>
        </w:rPr>
      </w:pPr>
      <w:r w:rsidRPr="001E0376">
        <w:rPr>
          <w:rFonts w:ascii="Times New Roman" w:hAnsi="Times New Roman" w:cs="Times New Roman"/>
          <w:b/>
          <w:bCs/>
          <w:sz w:val="28"/>
          <w:szCs w:val="28"/>
          <w:rPrChange w:id="58" w:author="v i" w:date="2023-09-28T20:10:00Z">
            <w:rPr>
              <w:rFonts w:ascii="Times New Roman" w:hAnsi="Times New Roman" w:cs="Times New Roman"/>
              <w:sz w:val="28"/>
              <w:szCs w:val="28"/>
            </w:rPr>
          </w:rPrChange>
        </w:rPr>
        <w:t>Фильтрация</w:t>
      </w:r>
      <w:r w:rsidRPr="001E0376">
        <w:rPr>
          <w:rFonts w:ascii="Times New Roman" w:hAnsi="Times New Roman" w:cs="Times New Roman"/>
          <w:b/>
          <w:bCs/>
          <w:sz w:val="28"/>
          <w:szCs w:val="28"/>
          <w:lang w:val="en-US"/>
          <w:rPrChange w:id="59" w:author="v i" w:date="2023-09-28T20:10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</w:t>
      </w:r>
      <w:r w:rsidRPr="001E0376">
        <w:rPr>
          <w:rFonts w:ascii="Times New Roman" w:hAnsi="Times New Roman" w:cs="Times New Roman"/>
          <w:b/>
          <w:bCs/>
          <w:sz w:val="28"/>
          <w:szCs w:val="28"/>
          <w:rPrChange w:id="60" w:author="v i" w:date="2023-09-28T20:10:00Z">
            <w:rPr>
              <w:rFonts w:ascii="Times New Roman" w:hAnsi="Times New Roman" w:cs="Times New Roman"/>
              <w:sz w:val="28"/>
              <w:szCs w:val="28"/>
            </w:rPr>
          </w:rPrChange>
        </w:rPr>
        <w:t>элементов</w:t>
      </w:r>
      <w:r w:rsidRPr="001E0376">
        <w:rPr>
          <w:rFonts w:ascii="Times New Roman" w:hAnsi="Times New Roman" w:cs="Times New Roman"/>
          <w:b/>
          <w:bCs/>
          <w:sz w:val="28"/>
          <w:szCs w:val="28"/>
          <w:lang w:val="en-US"/>
          <w:rPrChange w:id="61" w:author="v i" w:date="2023-09-28T20:10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</w:t>
      </w:r>
      <w:r w:rsidRPr="001E0376">
        <w:rPr>
          <w:rFonts w:ascii="Times New Roman" w:hAnsi="Times New Roman" w:cs="Times New Roman"/>
          <w:b/>
          <w:bCs/>
          <w:sz w:val="28"/>
          <w:szCs w:val="28"/>
          <w:rPrChange w:id="62" w:author="v i" w:date="2023-09-28T20:10:00Z">
            <w:rPr>
              <w:rFonts w:ascii="Times New Roman" w:hAnsi="Times New Roman" w:cs="Times New Roman"/>
              <w:sz w:val="28"/>
              <w:szCs w:val="28"/>
            </w:rPr>
          </w:rPrChange>
        </w:rPr>
        <w:t>в</w:t>
      </w:r>
      <w:r w:rsidRPr="001E0376">
        <w:rPr>
          <w:rFonts w:ascii="Times New Roman" w:hAnsi="Times New Roman" w:cs="Times New Roman"/>
          <w:b/>
          <w:bCs/>
          <w:sz w:val="28"/>
          <w:szCs w:val="28"/>
          <w:lang w:val="en-US"/>
          <w:rPrChange w:id="63" w:author="v i" w:date="2023-09-28T20:10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Series</w:t>
      </w:r>
      <w:r w:rsidRPr="001E0376">
        <w:rPr>
          <w:rFonts w:ascii="Times New Roman" w:hAnsi="Times New Roman" w:cs="Times New Roman"/>
          <w:sz w:val="28"/>
          <w:szCs w:val="28"/>
          <w:lang w:val="en-US"/>
          <w:rPrChange w:id="64" w:author="v i" w:date="2023-09-28T20:01:00Z">
            <w:rPr>
              <w:rFonts w:ascii="Times New Roman" w:hAnsi="Times New Roman" w:cs="Times New Roman"/>
              <w:sz w:val="28"/>
              <w:szCs w:val="28"/>
            </w:rPr>
          </w:rPrChange>
        </w:rPr>
        <w:t>:</w:t>
      </w:r>
    </w:p>
    <w:p w14:paraId="5E7B5EF0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import pandas as pd</w:t>
      </w:r>
    </w:p>
    <w:p w14:paraId="3DF60A22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data = [10, 20, 30, 40, 50]</w:t>
      </w:r>
    </w:p>
    <w:p w14:paraId="22EF983D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index = ['a', 'b', 'c', 'd', 'e']</w:t>
      </w:r>
    </w:p>
    <w:p w14:paraId="5CB0267D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series = </w:t>
      </w: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pd.Series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(data, index=index)</w:t>
      </w:r>
    </w:p>
    <w:p w14:paraId="6CC16A71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filtered_series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= </w:t>
      </w:r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series[</w:t>
      </w:r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series &gt; 30]</w:t>
      </w:r>
    </w:p>
    <w:p w14:paraId="531D5381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print(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filtered_series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)</w:t>
      </w:r>
    </w:p>
    <w:p w14:paraId="27196FC7" w14:textId="77777777" w:rsidR="00721EF6" w:rsidRPr="00721EF6" w:rsidRDefault="00721EF6" w:rsidP="00721EF6">
      <w:pPr>
        <w:jc w:val="both"/>
        <w:rPr>
          <w:rFonts w:ascii="Times New Roman" w:hAnsi="Times New Roman" w:cs="Times New Roman"/>
          <w:sz w:val="28"/>
          <w:szCs w:val="28"/>
        </w:rPr>
      </w:pPr>
      <w:r w:rsidRPr="00721EF6">
        <w:rPr>
          <w:rFonts w:ascii="Times New Roman" w:hAnsi="Times New Roman" w:cs="Times New Roman"/>
          <w:sz w:val="28"/>
          <w:szCs w:val="28"/>
        </w:rPr>
        <w:t xml:space="preserve">Мы можем фильтровать элементы в </w:t>
      </w:r>
      <w:r w:rsidRPr="00721EF6">
        <w:rPr>
          <w:rFonts w:ascii="Times New Roman" w:hAnsi="Times New Roman" w:cs="Times New Roman"/>
          <w:sz w:val="28"/>
          <w:szCs w:val="28"/>
          <w:lang w:val="en-US"/>
        </w:rPr>
        <w:t>Series</w:t>
      </w:r>
      <w:r w:rsidRPr="00721EF6">
        <w:rPr>
          <w:rFonts w:ascii="Times New Roman" w:hAnsi="Times New Roman" w:cs="Times New Roman"/>
          <w:sz w:val="28"/>
          <w:szCs w:val="28"/>
        </w:rPr>
        <w:t xml:space="preserve"> с помощью условных выражений. В этом примере мы фильтруем элементы, оставляя только те, которые больше 30.</w:t>
      </w:r>
    </w:p>
    <w:p w14:paraId="15E1FF0F" w14:textId="77777777" w:rsidR="00721EF6" w:rsidRPr="001E0376" w:rsidRDefault="00721EF6" w:rsidP="00721EF6">
      <w:pPr>
        <w:jc w:val="both"/>
        <w:rPr>
          <w:rFonts w:ascii="Times New Roman" w:hAnsi="Times New Roman" w:cs="Times New Roman"/>
          <w:sz w:val="28"/>
          <w:szCs w:val="28"/>
          <w:lang w:val="en-US"/>
          <w:rPrChange w:id="65" w:author="v i" w:date="2023-09-28T20:01:00Z">
            <w:rPr>
              <w:rFonts w:ascii="Times New Roman" w:hAnsi="Times New Roman" w:cs="Times New Roman"/>
              <w:sz w:val="28"/>
              <w:szCs w:val="28"/>
            </w:rPr>
          </w:rPrChange>
        </w:rPr>
      </w:pPr>
      <w:r w:rsidRPr="001E0376">
        <w:rPr>
          <w:rFonts w:ascii="Times New Roman" w:hAnsi="Times New Roman" w:cs="Times New Roman"/>
          <w:b/>
          <w:bCs/>
          <w:sz w:val="28"/>
          <w:szCs w:val="28"/>
          <w:rPrChange w:id="66" w:author="v i" w:date="2023-09-28T20:10:00Z">
            <w:rPr>
              <w:rFonts w:ascii="Times New Roman" w:hAnsi="Times New Roman" w:cs="Times New Roman"/>
              <w:sz w:val="28"/>
              <w:szCs w:val="28"/>
            </w:rPr>
          </w:rPrChange>
        </w:rPr>
        <w:t>Изменение</w:t>
      </w:r>
      <w:r w:rsidRPr="001E0376">
        <w:rPr>
          <w:rFonts w:ascii="Times New Roman" w:hAnsi="Times New Roman" w:cs="Times New Roman"/>
          <w:b/>
          <w:bCs/>
          <w:sz w:val="28"/>
          <w:szCs w:val="28"/>
          <w:lang w:val="en-US"/>
          <w:rPrChange w:id="67" w:author="v i" w:date="2023-09-28T20:10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</w:t>
      </w:r>
      <w:r w:rsidRPr="001E0376">
        <w:rPr>
          <w:rFonts w:ascii="Times New Roman" w:hAnsi="Times New Roman" w:cs="Times New Roman"/>
          <w:b/>
          <w:bCs/>
          <w:sz w:val="28"/>
          <w:szCs w:val="28"/>
          <w:rPrChange w:id="68" w:author="v i" w:date="2023-09-28T20:10:00Z">
            <w:rPr>
              <w:rFonts w:ascii="Times New Roman" w:hAnsi="Times New Roman" w:cs="Times New Roman"/>
              <w:sz w:val="28"/>
              <w:szCs w:val="28"/>
            </w:rPr>
          </w:rPrChange>
        </w:rPr>
        <w:t>элементов</w:t>
      </w:r>
      <w:r w:rsidRPr="001E0376">
        <w:rPr>
          <w:rFonts w:ascii="Times New Roman" w:hAnsi="Times New Roman" w:cs="Times New Roman"/>
          <w:b/>
          <w:bCs/>
          <w:sz w:val="28"/>
          <w:szCs w:val="28"/>
          <w:lang w:val="en-US"/>
          <w:rPrChange w:id="69" w:author="v i" w:date="2023-09-28T20:10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</w:t>
      </w:r>
      <w:r w:rsidRPr="001E0376">
        <w:rPr>
          <w:rFonts w:ascii="Times New Roman" w:hAnsi="Times New Roman" w:cs="Times New Roman"/>
          <w:b/>
          <w:bCs/>
          <w:sz w:val="28"/>
          <w:szCs w:val="28"/>
          <w:rPrChange w:id="70" w:author="v i" w:date="2023-09-28T20:10:00Z">
            <w:rPr>
              <w:rFonts w:ascii="Times New Roman" w:hAnsi="Times New Roman" w:cs="Times New Roman"/>
              <w:sz w:val="28"/>
              <w:szCs w:val="28"/>
            </w:rPr>
          </w:rPrChange>
        </w:rPr>
        <w:t>в</w:t>
      </w:r>
      <w:r w:rsidRPr="001E0376">
        <w:rPr>
          <w:rFonts w:ascii="Times New Roman" w:hAnsi="Times New Roman" w:cs="Times New Roman"/>
          <w:b/>
          <w:bCs/>
          <w:sz w:val="28"/>
          <w:szCs w:val="28"/>
          <w:lang w:val="en-US"/>
          <w:rPrChange w:id="71" w:author="v i" w:date="2023-09-28T20:10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Series</w:t>
      </w:r>
      <w:r w:rsidRPr="001E0376">
        <w:rPr>
          <w:rFonts w:ascii="Times New Roman" w:hAnsi="Times New Roman" w:cs="Times New Roman"/>
          <w:sz w:val="28"/>
          <w:szCs w:val="28"/>
          <w:lang w:val="en-US"/>
          <w:rPrChange w:id="72" w:author="v i" w:date="2023-09-28T20:01:00Z">
            <w:rPr>
              <w:rFonts w:ascii="Times New Roman" w:hAnsi="Times New Roman" w:cs="Times New Roman"/>
              <w:sz w:val="28"/>
              <w:szCs w:val="28"/>
            </w:rPr>
          </w:rPrChange>
        </w:rPr>
        <w:t>:</w:t>
      </w:r>
    </w:p>
    <w:p w14:paraId="1A02AD28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import pandas as pd</w:t>
      </w:r>
    </w:p>
    <w:p w14:paraId="73B98EAD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data = [10, 20, 30, 40, 50]</w:t>
      </w:r>
    </w:p>
    <w:p w14:paraId="30A37710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index = ['a', 'b', 'c', 'd', 'e']</w:t>
      </w:r>
    </w:p>
    <w:p w14:paraId="0A1B702A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series = </w:t>
      </w: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pd.Series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(data, index=index)</w:t>
      </w:r>
    </w:p>
    <w:p w14:paraId="59AABC72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series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['c'] = </w:t>
      </w:r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35  #</w:t>
      </w:r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Изменение значения элемента по индексу</w:t>
      </w:r>
    </w:p>
    <w:p w14:paraId="060C3C4E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series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[</w:t>
      </w:r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1:4] = 0   # Изменение значения элементов по позиции</w:t>
      </w:r>
    </w:p>
    <w:p w14:paraId="1E723C7A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print(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series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)</w:t>
      </w:r>
    </w:p>
    <w:p w14:paraId="1F86DA61" w14:textId="77777777" w:rsidR="00721EF6" w:rsidRDefault="00721EF6" w:rsidP="00721EF6">
      <w:pPr>
        <w:jc w:val="both"/>
        <w:rPr>
          <w:rFonts w:ascii="Times New Roman" w:hAnsi="Times New Roman" w:cs="Times New Roman"/>
          <w:sz w:val="28"/>
          <w:szCs w:val="28"/>
        </w:rPr>
      </w:pPr>
      <w:r w:rsidRPr="00721EF6">
        <w:rPr>
          <w:rFonts w:ascii="Times New Roman" w:hAnsi="Times New Roman" w:cs="Times New Roman"/>
          <w:sz w:val="28"/>
          <w:szCs w:val="28"/>
        </w:rPr>
        <w:t>Мы можем изменять значения элементов в Series, присваивая новые значения по индексу или позиции.</w:t>
      </w:r>
    </w:p>
    <w:p w14:paraId="13748EB6" w14:textId="77777777" w:rsidR="00721EF6" w:rsidRDefault="00721EF6" w:rsidP="00721EF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E0376">
        <w:rPr>
          <w:rFonts w:ascii="Times New Roman" w:hAnsi="Times New Roman" w:cs="Times New Roman"/>
          <w:b/>
          <w:bCs/>
          <w:sz w:val="28"/>
          <w:szCs w:val="28"/>
          <w:lang w:val="en-US"/>
          <w:rPrChange w:id="73" w:author="v i" w:date="2023-09-28T20:10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Удаление</w:t>
      </w:r>
      <w:proofErr w:type="spellEnd"/>
      <w:r w:rsidRPr="001E0376">
        <w:rPr>
          <w:rFonts w:ascii="Times New Roman" w:hAnsi="Times New Roman" w:cs="Times New Roman"/>
          <w:b/>
          <w:bCs/>
          <w:sz w:val="28"/>
          <w:szCs w:val="28"/>
          <w:lang w:val="en-US"/>
          <w:rPrChange w:id="74" w:author="v i" w:date="2023-09-28T20:10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 xml:space="preserve"> </w:t>
      </w:r>
      <w:proofErr w:type="spellStart"/>
      <w:r w:rsidRPr="001E0376">
        <w:rPr>
          <w:rFonts w:ascii="Times New Roman" w:hAnsi="Times New Roman" w:cs="Times New Roman"/>
          <w:b/>
          <w:bCs/>
          <w:sz w:val="28"/>
          <w:szCs w:val="28"/>
          <w:lang w:val="en-US"/>
          <w:rPrChange w:id="75" w:author="v i" w:date="2023-09-28T20:10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элементов</w:t>
      </w:r>
      <w:proofErr w:type="spellEnd"/>
      <w:r w:rsidRPr="001E0376">
        <w:rPr>
          <w:rFonts w:ascii="Times New Roman" w:hAnsi="Times New Roman" w:cs="Times New Roman"/>
          <w:b/>
          <w:bCs/>
          <w:sz w:val="28"/>
          <w:szCs w:val="28"/>
          <w:lang w:val="en-US"/>
          <w:rPrChange w:id="76" w:author="v i" w:date="2023-09-28T20:10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 xml:space="preserve"> </w:t>
      </w:r>
      <w:proofErr w:type="spellStart"/>
      <w:r w:rsidRPr="001E0376">
        <w:rPr>
          <w:rFonts w:ascii="Times New Roman" w:hAnsi="Times New Roman" w:cs="Times New Roman"/>
          <w:b/>
          <w:bCs/>
          <w:sz w:val="28"/>
          <w:szCs w:val="28"/>
          <w:lang w:val="en-US"/>
          <w:rPrChange w:id="77" w:author="v i" w:date="2023-09-28T20:10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из</w:t>
      </w:r>
      <w:proofErr w:type="spellEnd"/>
      <w:r w:rsidRPr="001E0376">
        <w:rPr>
          <w:rFonts w:ascii="Times New Roman" w:hAnsi="Times New Roman" w:cs="Times New Roman"/>
          <w:b/>
          <w:bCs/>
          <w:sz w:val="28"/>
          <w:szCs w:val="28"/>
          <w:lang w:val="en-US"/>
          <w:rPrChange w:id="78" w:author="v i" w:date="2023-09-28T20:10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 xml:space="preserve"> Series</w:t>
      </w:r>
      <w:r w:rsidRPr="00721E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9939CED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import pandas as pd</w:t>
      </w:r>
    </w:p>
    <w:p w14:paraId="2EF834DF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data = [10, 20, 30, 40, 50]</w:t>
      </w:r>
    </w:p>
    <w:p w14:paraId="031123C2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index = ['a', 'b', 'c', 'd', 'e']</w:t>
      </w:r>
    </w:p>
    <w:p w14:paraId="43958DA9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series = </w:t>
      </w: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pd.Series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(data, index=index)</w:t>
      </w:r>
    </w:p>
    <w:p w14:paraId="5B687179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new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_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series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series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drop</w:t>
      </w:r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('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')  # Удаление элемента по индексу</w:t>
      </w:r>
    </w:p>
    <w:p w14:paraId="50D62112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print(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new_series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)</w:t>
      </w:r>
    </w:p>
    <w:p w14:paraId="41BFA1E1" w14:textId="77777777" w:rsidR="00721EF6" w:rsidRPr="00721EF6" w:rsidRDefault="00721EF6" w:rsidP="00721EF6">
      <w:pPr>
        <w:jc w:val="both"/>
        <w:rPr>
          <w:rFonts w:ascii="Times New Roman" w:hAnsi="Times New Roman" w:cs="Times New Roman"/>
          <w:sz w:val="28"/>
          <w:szCs w:val="28"/>
        </w:rPr>
      </w:pPr>
      <w:r w:rsidRPr="00721EF6">
        <w:rPr>
          <w:rFonts w:ascii="Times New Roman" w:hAnsi="Times New Roman" w:cs="Times New Roman"/>
          <w:sz w:val="28"/>
          <w:szCs w:val="28"/>
        </w:rPr>
        <w:t xml:space="preserve">Мы можем удалять элементы из </w:t>
      </w:r>
      <w:r w:rsidRPr="00721EF6">
        <w:rPr>
          <w:rFonts w:ascii="Times New Roman" w:hAnsi="Times New Roman" w:cs="Times New Roman"/>
          <w:sz w:val="28"/>
          <w:szCs w:val="28"/>
          <w:lang w:val="en-US"/>
        </w:rPr>
        <w:t>Series</w:t>
      </w:r>
      <w:r w:rsidRPr="00721EF6">
        <w:rPr>
          <w:rFonts w:ascii="Times New Roman" w:hAnsi="Times New Roman" w:cs="Times New Roman"/>
          <w:sz w:val="28"/>
          <w:szCs w:val="28"/>
        </w:rPr>
        <w:t xml:space="preserve"> с помощью метода </w:t>
      </w:r>
      <w:proofErr w:type="gramStart"/>
      <w:r w:rsidRPr="00721EF6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721E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1EF6">
        <w:rPr>
          <w:rFonts w:ascii="Times New Roman" w:hAnsi="Times New Roman" w:cs="Times New Roman"/>
          <w:sz w:val="28"/>
          <w:szCs w:val="28"/>
        </w:rPr>
        <w:t>), указывая индекс элемента, который мы хотим удалить.</w:t>
      </w:r>
    </w:p>
    <w:p w14:paraId="6FB2159E" w14:textId="77777777" w:rsidR="00721EF6" w:rsidRPr="00721EF6" w:rsidRDefault="00721EF6" w:rsidP="00721EF6">
      <w:pPr>
        <w:jc w:val="both"/>
        <w:rPr>
          <w:rFonts w:ascii="Times New Roman" w:hAnsi="Times New Roman" w:cs="Times New Roman"/>
          <w:sz w:val="28"/>
          <w:szCs w:val="28"/>
        </w:rPr>
      </w:pPr>
      <w:r w:rsidRPr="00721EF6">
        <w:rPr>
          <w:rFonts w:ascii="Times New Roman" w:hAnsi="Times New Roman" w:cs="Times New Roman"/>
          <w:sz w:val="28"/>
          <w:szCs w:val="28"/>
        </w:rPr>
        <w:t xml:space="preserve">Теперь давайте перейдем к более мощной структуре данных </w:t>
      </w:r>
      <w:r w:rsidRPr="00721EF6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721EF6">
        <w:rPr>
          <w:rFonts w:ascii="Times New Roman" w:hAnsi="Times New Roman" w:cs="Times New Roman"/>
          <w:sz w:val="28"/>
          <w:szCs w:val="28"/>
        </w:rPr>
        <w:t xml:space="preserve">, которая называется </w:t>
      </w:r>
      <w:proofErr w:type="spellStart"/>
      <w:r w:rsidRPr="00721EF6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DF44949" w14:textId="2591F55F" w:rsidR="00721EF6" w:rsidRDefault="00721EF6" w:rsidP="00721EF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1EF6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721EF6">
        <w:rPr>
          <w:rFonts w:ascii="Times New Roman" w:hAnsi="Times New Roman" w:cs="Times New Roman"/>
          <w:sz w:val="28"/>
          <w:szCs w:val="28"/>
        </w:rPr>
        <w:t xml:space="preserve"> </w:t>
      </w:r>
      <w:del w:id="79" w:author="v i" w:date="2023-09-28T20:10:00Z">
        <w:r w:rsidRPr="00721EF6" w:rsidDel="001E0376">
          <w:rPr>
            <w:rFonts w:ascii="Times New Roman" w:hAnsi="Times New Roman" w:cs="Times New Roman"/>
            <w:sz w:val="28"/>
            <w:szCs w:val="28"/>
          </w:rPr>
          <w:delText>-</w:delText>
        </w:r>
      </w:del>
      <w:ins w:id="80" w:author="v i" w:date="2023-09-28T20:10:00Z">
        <w:r w:rsidR="001E0376">
          <w:rPr>
            <w:rFonts w:ascii="Times New Roman" w:hAnsi="Times New Roman" w:cs="Times New Roman"/>
            <w:sz w:val="28"/>
            <w:szCs w:val="28"/>
          </w:rPr>
          <w:t>–</w:t>
        </w:r>
      </w:ins>
      <w:r w:rsidRPr="00721EF6">
        <w:rPr>
          <w:rFonts w:ascii="Times New Roman" w:hAnsi="Times New Roman" w:cs="Times New Roman"/>
          <w:sz w:val="28"/>
          <w:szCs w:val="28"/>
        </w:rPr>
        <w:t xml:space="preserve"> это двумерная структура данных, представляющая таблицу с рядами и столбцами. </w:t>
      </w:r>
      <w:proofErr w:type="spellStart"/>
      <w:r w:rsidRPr="00721EF6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721EF6">
        <w:rPr>
          <w:rFonts w:ascii="Times New Roman" w:hAnsi="Times New Roman" w:cs="Times New Roman"/>
          <w:sz w:val="28"/>
          <w:szCs w:val="28"/>
        </w:rPr>
        <w:t xml:space="preserve"> позволяет нам организовывать и манипулировать данными более сложным образом. Он имеет много функций для чтения, записи, фильтрации, агрегирования и визуализации данных.</w:t>
      </w:r>
    </w:p>
    <w:p w14:paraId="3FAC24CD" w14:textId="156F9F8A" w:rsidR="00721EF6" w:rsidRPr="00721EF6" w:rsidRDefault="00721EF6" w:rsidP="00721EF6">
      <w:pPr>
        <w:jc w:val="both"/>
        <w:rPr>
          <w:rFonts w:ascii="Times New Roman" w:hAnsi="Times New Roman" w:cs="Times New Roman"/>
          <w:sz w:val="28"/>
          <w:szCs w:val="28"/>
        </w:rPr>
      </w:pPr>
      <w:r w:rsidRPr="001E0376">
        <w:rPr>
          <w:rFonts w:ascii="Times New Roman" w:hAnsi="Times New Roman" w:cs="Times New Roman"/>
          <w:b/>
          <w:bCs/>
          <w:sz w:val="28"/>
          <w:szCs w:val="28"/>
          <w:rPrChange w:id="81" w:author="v i" w:date="2023-09-28T20:11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Создание </w:t>
      </w:r>
      <w:proofErr w:type="spellStart"/>
      <w:r w:rsidRPr="001E0376">
        <w:rPr>
          <w:rFonts w:ascii="Times New Roman" w:hAnsi="Times New Roman" w:cs="Times New Roman"/>
          <w:b/>
          <w:bCs/>
          <w:sz w:val="28"/>
          <w:szCs w:val="28"/>
          <w:rPrChange w:id="82" w:author="v i" w:date="2023-09-28T20:11:00Z">
            <w:rPr>
              <w:rFonts w:ascii="Times New Roman" w:hAnsi="Times New Roman" w:cs="Times New Roman"/>
              <w:sz w:val="28"/>
              <w:szCs w:val="28"/>
            </w:rPr>
          </w:rPrChange>
        </w:rPr>
        <w:t>DataFrame</w:t>
      </w:r>
      <w:proofErr w:type="spellEnd"/>
      <w:ins w:id="83" w:author="v i" w:date="2023-09-28T20:11:00Z">
        <w:r w:rsidR="001E0376">
          <w:rPr>
            <w:rFonts w:ascii="Times New Roman" w:hAnsi="Times New Roman" w:cs="Times New Roman"/>
            <w:sz w:val="28"/>
            <w:szCs w:val="28"/>
          </w:rPr>
          <w:t>.</w:t>
        </w:r>
      </w:ins>
      <w:del w:id="84" w:author="v i" w:date="2023-09-28T20:11:00Z">
        <w:r w:rsidRPr="00721EF6" w:rsidDel="001E0376">
          <w:rPr>
            <w:rFonts w:ascii="Times New Roman" w:hAnsi="Times New Roman" w:cs="Times New Roman"/>
            <w:sz w:val="28"/>
            <w:szCs w:val="28"/>
          </w:rPr>
          <w:delText>:</w:delText>
        </w:r>
      </w:del>
    </w:p>
    <w:p w14:paraId="4A0C978D" w14:textId="4B5960F2" w:rsidR="00721EF6" w:rsidRDefault="00721EF6" w:rsidP="00721EF6">
      <w:pPr>
        <w:jc w:val="both"/>
        <w:rPr>
          <w:rFonts w:ascii="Times New Roman" w:hAnsi="Times New Roman" w:cs="Times New Roman"/>
          <w:sz w:val="28"/>
          <w:szCs w:val="28"/>
        </w:rPr>
      </w:pPr>
      <w:r w:rsidRPr="00721EF6">
        <w:rPr>
          <w:rFonts w:ascii="Times New Roman" w:hAnsi="Times New Roman" w:cs="Times New Roman"/>
          <w:sz w:val="28"/>
          <w:szCs w:val="28"/>
        </w:rPr>
        <w:t xml:space="preserve">Самый простой способ создания </w:t>
      </w:r>
      <w:proofErr w:type="spellStart"/>
      <w:r w:rsidRPr="00721EF6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721EF6">
        <w:rPr>
          <w:rFonts w:ascii="Times New Roman" w:hAnsi="Times New Roman" w:cs="Times New Roman"/>
          <w:sz w:val="28"/>
          <w:szCs w:val="28"/>
        </w:rPr>
        <w:t xml:space="preserve"> </w:t>
      </w:r>
      <w:del w:id="85" w:author="v i" w:date="2023-09-28T20:11:00Z">
        <w:r w:rsidRPr="00721EF6" w:rsidDel="001E0376">
          <w:rPr>
            <w:rFonts w:ascii="Times New Roman" w:hAnsi="Times New Roman" w:cs="Times New Roman"/>
            <w:sz w:val="28"/>
            <w:szCs w:val="28"/>
          </w:rPr>
          <w:delText>-</w:delText>
        </w:r>
      </w:del>
      <w:ins w:id="86" w:author="v i" w:date="2023-09-28T20:11:00Z">
        <w:r w:rsidR="001E0376">
          <w:rPr>
            <w:rFonts w:ascii="Times New Roman" w:hAnsi="Times New Roman" w:cs="Times New Roman"/>
            <w:sz w:val="28"/>
            <w:szCs w:val="28"/>
          </w:rPr>
          <w:t>–</w:t>
        </w:r>
      </w:ins>
      <w:r w:rsidRPr="00721EF6">
        <w:rPr>
          <w:rFonts w:ascii="Times New Roman" w:hAnsi="Times New Roman" w:cs="Times New Roman"/>
          <w:sz w:val="28"/>
          <w:szCs w:val="28"/>
        </w:rPr>
        <w:t xml:space="preserve"> использовать словарь или двумерный массив </w:t>
      </w:r>
      <w:proofErr w:type="spellStart"/>
      <w:r w:rsidRPr="00721EF6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21EF6">
        <w:rPr>
          <w:rFonts w:ascii="Times New Roman" w:hAnsi="Times New Roman" w:cs="Times New Roman"/>
          <w:sz w:val="28"/>
          <w:szCs w:val="28"/>
        </w:rPr>
        <w:t>. Вот несколько примеров:</w:t>
      </w:r>
    </w:p>
    <w:p w14:paraId="601ED636" w14:textId="77777777" w:rsidR="00721EF6" w:rsidRPr="001E0376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rPrChange w:id="87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import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88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pandas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89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as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90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pd</w:t>
      </w:r>
    </w:p>
    <w:p w14:paraId="1A0CB53A" w14:textId="77777777" w:rsidR="00721EF6" w:rsidRPr="001E0376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rPrChange w:id="91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</w:pP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92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#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Создание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93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DataFrame</w:t>
      </w:r>
      <w:proofErr w:type="spellEnd"/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94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из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95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словаря</w:t>
      </w:r>
    </w:p>
    <w:p w14:paraId="74914337" w14:textId="77777777" w:rsidR="00721EF6" w:rsidRPr="001E0376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rPrChange w:id="96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data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97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= {'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Имя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98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': ['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Алиса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99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Боб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00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Чарли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01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'],</w:t>
      </w:r>
    </w:p>
    <w:p w14:paraId="03CC8A52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02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      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'Возраст': [25, 30, 35],</w:t>
      </w:r>
    </w:p>
    <w:p w14:paraId="58E330A6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  'Город': ['Москва', 'Нью-Йорк', 'Лондон']}</w:t>
      </w:r>
    </w:p>
    <w:p w14:paraId="1ECE2760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df1 = </w:t>
      </w: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pd.DataFrame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(data)</w:t>
      </w:r>
    </w:p>
    <w:p w14:paraId="65C943E5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print(df1)</w:t>
      </w:r>
    </w:p>
    <w:p w14:paraId="753EA6F8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# Создание 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DataFrame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из двумерного массива 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NumPy</w:t>
      </w:r>
      <w:proofErr w:type="spellEnd"/>
    </w:p>
    <w:p w14:paraId="7F985ED1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import 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numpy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as np</w:t>
      </w:r>
    </w:p>
    <w:p w14:paraId="137A7954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numpy_array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= </w:t>
      </w: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np.array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([[1, 2, 3], [4, 5, 6], [7, 8, 9]])</w:t>
      </w:r>
    </w:p>
    <w:p w14:paraId="5C8D59AA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df2 = </w:t>
      </w: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pd.DataFrame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numpy_array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, columns=['A', 'B', 'C'])</w:t>
      </w:r>
    </w:p>
    <w:p w14:paraId="35B5B9E8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print(df2)</w:t>
      </w:r>
    </w:p>
    <w:p w14:paraId="17A9C962" w14:textId="77777777" w:rsidR="00721EF6" w:rsidRDefault="00721EF6" w:rsidP="00721EF6">
      <w:pPr>
        <w:jc w:val="both"/>
        <w:rPr>
          <w:rFonts w:ascii="Times New Roman" w:hAnsi="Times New Roman" w:cs="Times New Roman"/>
          <w:sz w:val="28"/>
          <w:szCs w:val="28"/>
        </w:rPr>
      </w:pPr>
      <w:r w:rsidRPr="00721EF6">
        <w:rPr>
          <w:rFonts w:ascii="Times New Roman" w:hAnsi="Times New Roman" w:cs="Times New Roman"/>
          <w:sz w:val="28"/>
          <w:szCs w:val="28"/>
        </w:rPr>
        <w:t xml:space="preserve">В первом примере мы создаем </w:t>
      </w:r>
      <w:proofErr w:type="spellStart"/>
      <w:r w:rsidRPr="00721EF6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721EF6">
        <w:rPr>
          <w:rFonts w:ascii="Times New Roman" w:hAnsi="Times New Roman" w:cs="Times New Roman"/>
          <w:sz w:val="28"/>
          <w:szCs w:val="28"/>
        </w:rPr>
        <w:t xml:space="preserve"> из словаря, где ключи словаря становятся названиями столбцов, а значения словаря становятся данными столбцов. Во втором примере мы создаем </w:t>
      </w:r>
      <w:proofErr w:type="spellStart"/>
      <w:r w:rsidRPr="00721EF6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721EF6">
        <w:rPr>
          <w:rFonts w:ascii="Times New Roman" w:hAnsi="Times New Roman" w:cs="Times New Roman"/>
          <w:sz w:val="28"/>
          <w:szCs w:val="28"/>
        </w:rPr>
        <w:t xml:space="preserve"> из двумерного массива </w:t>
      </w:r>
      <w:proofErr w:type="spellStart"/>
      <w:r w:rsidRPr="00721EF6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21EF6">
        <w:rPr>
          <w:rFonts w:ascii="Times New Roman" w:hAnsi="Times New Roman" w:cs="Times New Roman"/>
          <w:sz w:val="28"/>
          <w:szCs w:val="28"/>
        </w:rPr>
        <w:t xml:space="preserve"> и задаем названия столбцов.</w:t>
      </w:r>
    </w:p>
    <w:p w14:paraId="679F6EBE" w14:textId="38B4130D" w:rsidR="00721EF6" w:rsidRPr="00721EF6" w:rsidRDefault="00721EF6" w:rsidP="00721EF6">
      <w:pPr>
        <w:jc w:val="both"/>
        <w:rPr>
          <w:rFonts w:ascii="Times New Roman" w:hAnsi="Times New Roman" w:cs="Times New Roman"/>
          <w:sz w:val="28"/>
          <w:szCs w:val="28"/>
        </w:rPr>
      </w:pPr>
      <w:r w:rsidRPr="001E0376">
        <w:rPr>
          <w:rFonts w:ascii="Times New Roman" w:hAnsi="Times New Roman" w:cs="Times New Roman"/>
          <w:b/>
          <w:bCs/>
          <w:sz w:val="28"/>
          <w:szCs w:val="28"/>
          <w:rPrChange w:id="103" w:author="v i" w:date="2023-09-28T20:11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Индексация в </w:t>
      </w:r>
      <w:proofErr w:type="spellStart"/>
      <w:r w:rsidRPr="001E0376">
        <w:rPr>
          <w:rFonts w:ascii="Times New Roman" w:hAnsi="Times New Roman" w:cs="Times New Roman"/>
          <w:b/>
          <w:bCs/>
          <w:sz w:val="28"/>
          <w:szCs w:val="28"/>
          <w:rPrChange w:id="104" w:author="v i" w:date="2023-09-28T20:11:00Z">
            <w:rPr>
              <w:rFonts w:ascii="Times New Roman" w:hAnsi="Times New Roman" w:cs="Times New Roman"/>
              <w:sz w:val="28"/>
              <w:szCs w:val="28"/>
            </w:rPr>
          </w:rPrChange>
        </w:rPr>
        <w:t>DataFrame</w:t>
      </w:r>
      <w:proofErr w:type="spellEnd"/>
      <w:ins w:id="105" w:author="v i" w:date="2023-09-28T20:11:00Z">
        <w:r w:rsidR="001E0376">
          <w:rPr>
            <w:rFonts w:ascii="Times New Roman" w:hAnsi="Times New Roman" w:cs="Times New Roman"/>
            <w:sz w:val="28"/>
            <w:szCs w:val="28"/>
          </w:rPr>
          <w:t>.</w:t>
        </w:r>
      </w:ins>
      <w:del w:id="106" w:author="v i" w:date="2023-09-28T20:11:00Z">
        <w:r w:rsidRPr="00721EF6" w:rsidDel="001E0376">
          <w:rPr>
            <w:rFonts w:ascii="Times New Roman" w:hAnsi="Times New Roman" w:cs="Times New Roman"/>
            <w:sz w:val="28"/>
            <w:szCs w:val="28"/>
          </w:rPr>
          <w:delText>:</w:delText>
        </w:r>
      </w:del>
    </w:p>
    <w:p w14:paraId="6A686D6D" w14:textId="77777777" w:rsidR="00721EF6" w:rsidRDefault="00721EF6" w:rsidP="00721EF6">
      <w:pPr>
        <w:jc w:val="both"/>
        <w:rPr>
          <w:rFonts w:ascii="Times New Roman" w:hAnsi="Times New Roman" w:cs="Times New Roman"/>
          <w:sz w:val="28"/>
          <w:szCs w:val="28"/>
        </w:rPr>
      </w:pPr>
      <w:r w:rsidRPr="00721EF6">
        <w:rPr>
          <w:rFonts w:ascii="Times New Roman" w:hAnsi="Times New Roman" w:cs="Times New Roman"/>
          <w:sz w:val="28"/>
          <w:szCs w:val="28"/>
        </w:rPr>
        <w:t xml:space="preserve">Доступ к данным в </w:t>
      </w:r>
      <w:proofErr w:type="spellStart"/>
      <w:r w:rsidRPr="00721EF6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721EF6">
        <w:rPr>
          <w:rFonts w:ascii="Times New Roman" w:hAnsi="Times New Roman" w:cs="Times New Roman"/>
          <w:sz w:val="28"/>
          <w:szCs w:val="28"/>
        </w:rPr>
        <w:t xml:space="preserve"> можно получить с использованием различных методов. Вот несколько примеров:</w:t>
      </w:r>
    </w:p>
    <w:p w14:paraId="433AD8D9" w14:textId="77777777" w:rsidR="00721EF6" w:rsidRPr="001E0376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rPrChange w:id="107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import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08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pandas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09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as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10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pd</w:t>
      </w:r>
    </w:p>
    <w:p w14:paraId="439DC609" w14:textId="77777777" w:rsidR="00721EF6" w:rsidRPr="001E0376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rPrChange w:id="111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data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12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= {'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Имя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13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': ['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Алиса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14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Боб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15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Чарли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16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'],</w:t>
      </w:r>
    </w:p>
    <w:p w14:paraId="16C332DF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17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      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'Возраст': [25, 30, 35],</w:t>
      </w:r>
    </w:p>
    <w:p w14:paraId="59834231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  'Город': ['Москва', 'Нью-Йорк', 'Лондон']}</w:t>
      </w:r>
    </w:p>
    <w:p w14:paraId="1B8F3FF3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df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pd.DataFrame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(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data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)</w:t>
      </w:r>
    </w:p>
    <w:p w14:paraId="61950133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print(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df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['Имя'</w:t>
      </w:r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])   </w:t>
      </w:r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# Выбор столбца по названию</w:t>
      </w:r>
    </w:p>
    <w:p w14:paraId="2C5BFD03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print(</w:t>
      </w:r>
      <w:proofErr w:type="spellStart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df.Возраст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)        # Выбор столбца через атрибут</w:t>
      </w:r>
    </w:p>
    <w:p w14:paraId="60061CC0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print(</w:t>
      </w: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df.loc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[</w:t>
      </w:r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1])         # Выбор строки по индексу</w:t>
      </w:r>
    </w:p>
    <w:p w14:paraId="6589E896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print(</w:t>
      </w:r>
      <w:proofErr w:type="spellStart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df.loc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[1, 'Город']) # Выбор значения по индексу строки и названию столбца</w:t>
      </w:r>
    </w:p>
    <w:p w14:paraId="76AC9F7A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print(</w:t>
      </w: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df.iloc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[0])        # Выбор строки по позиции</w:t>
      </w:r>
    </w:p>
    <w:p w14:paraId="576EF51E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print(</w:t>
      </w:r>
      <w:proofErr w:type="spellStart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df.iloc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[0, 1])     # Выбор значения по позиции строки и столбца</w:t>
      </w:r>
    </w:p>
    <w:p w14:paraId="56BE6C05" w14:textId="77777777" w:rsidR="00721EF6" w:rsidRDefault="00721EF6" w:rsidP="00721EF6">
      <w:pPr>
        <w:jc w:val="both"/>
        <w:rPr>
          <w:rFonts w:ascii="Times New Roman" w:hAnsi="Times New Roman" w:cs="Times New Roman"/>
          <w:sz w:val="28"/>
          <w:szCs w:val="28"/>
        </w:rPr>
      </w:pPr>
      <w:r w:rsidRPr="00721EF6">
        <w:rPr>
          <w:rFonts w:ascii="Times New Roman" w:hAnsi="Times New Roman" w:cs="Times New Roman"/>
          <w:sz w:val="28"/>
          <w:szCs w:val="28"/>
        </w:rPr>
        <w:t xml:space="preserve">Мы можем использовать оператор квадратных скобок или атрибуты для выбора столбцов в </w:t>
      </w:r>
      <w:proofErr w:type="spellStart"/>
      <w:r w:rsidRPr="00721EF6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721EF6">
        <w:rPr>
          <w:rFonts w:ascii="Times New Roman" w:hAnsi="Times New Roman" w:cs="Times New Roman"/>
          <w:sz w:val="28"/>
          <w:szCs w:val="28"/>
        </w:rPr>
        <w:t xml:space="preserve">. Для выбора строк мы можем использовать </w:t>
      </w:r>
      <w:proofErr w:type="gramStart"/>
      <w:r w:rsidRPr="00721EF6">
        <w:rPr>
          <w:rFonts w:ascii="Times New Roman" w:hAnsi="Times New Roman" w:cs="Times New Roman"/>
          <w:sz w:val="28"/>
          <w:szCs w:val="28"/>
        </w:rPr>
        <w:t>методы .</w:t>
      </w:r>
      <w:proofErr w:type="spellStart"/>
      <w:r w:rsidRPr="00721EF6">
        <w:rPr>
          <w:rFonts w:ascii="Times New Roman" w:hAnsi="Times New Roman" w:cs="Times New Roman"/>
          <w:sz w:val="28"/>
          <w:szCs w:val="28"/>
        </w:rPr>
        <w:t>loc</w:t>
      </w:r>
      <w:proofErr w:type="spellEnd"/>
      <w:proofErr w:type="gramEnd"/>
      <w:r w:rsidRPr="00721EF6">
        <w:rPr>
          <w:rFonts w:ascii="Times New Roman" w:hAnsi="Times New Roman" w:cs="Times New Roman"/>
          <w:sz w:val="28"/>
          <w:szCs w:val="28"/>
        </w:rPr>
        <w:t>[] или .</w:t>
      </w:r>
      <w:proofErr w:type="spellStart"/>
      <w:r w:rsidRPr="00721EF6">
        <w:rPr>
          <w:rFonts w:ascii="Times New Roman" w:hAnsi="Times New Roman" w:cs="Times New Roman"/>
          <w:sz w:val="28"/>
          <w:szCs w:val="28"/>
        </w:rPr>
        <w:t>iloc</w:t>
      </w:r>
      <w:proofErr w:type="spellEnd"/>
      <w:r w:rsidRPr="00721EF6">
        <w:rPr>
          <w:rFonts w:ascii="Times New Roman" w:hAnsi="Times New Roman" w:cs="Times New Roman"/>
          <w:sz w:val="28"/>
          <w:szCs w:val="28"/>
        </w:rPr>
        <w:t>[], где .</w:t>
      </w:r>
      <w:proofErr w:type="spellStart"/>
      <w:r w:rsidRPr="00721EF6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721EF6">
        <w:rPr>
          <w:rFonts w:ascii="Times New Roman" w:hAnsi="Times New Roman" w:cs="Times New Roman"/>
          <w:sz w:val="28"/>
          <w:szCs w:val="28"/>
        </w:rPr>
        <w:t>[] используется для индексирования по меткам, а .</w:t>
      </w:r>
      <w:proofErr w:type="spellStart"/>
      <w:r w:rsidRPr="00721EF6">
        <w:rPr>
          <w:rFonts w:ascii="Times New Roman" w:hAnsi="Times New Roman" w:cs="Times New Roman"/>
          <w:sz w:val="28"/>
          <w:szCs w:val="28"/>
        </w:rPr>
        <w:t>iloc</w:t>
      </w:r>
      <w:proofErr w:type="spellEnd"/>
      <w:r w:rsidRPr="00721EF6">
        <w:rPr>
          <w:rFonts w:ascii="Times New Roman" w:hAnsi="Times New Roman" w:cs="Times New Roman"/>
          <w:sz w:val="28"/>
          <w:szCs w:val="28"/>
        </w:rPr>
        <w:t>[] - по позициям.</w:t>
      </w:r>
    </w:p>
    <w:p w14:paraId="6242D9C6" w14:textId="1D308C8E" w:rsidR="00721EF6" w:rsidRPr="00721EF6" w:rsidRDefault="00721EF6" w:rsidP="00721EF6">
      <w:pPr>
        <w:jc w:val="both"/>
        <w:rPr>
          <w:rFonts w:ascii="Times New Roman" w:hAnsi="Times New Roman" w:cs="Times New Roman"/>
          <w:sz w:val="28"/>
          <w:szCs w:val="28"/>
        </w:rPr>
      </w:pPr>
      <w:r w:rsidRPr="001E0376">
        <w:rPr>
          <w:rFonts w:ascii="Times New Roman" w:hAnsi="Times New Roman" w:cs="Times New Roman"/>
          <w:b/>
          <w:bCs/>
          <w:sz w:val="28"/>
          <w:szCs w:val="28"/>
          <w:rPrChange w:id="118" w:author="v i" w:date="2023-09-28T20:12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Фильтрация в </w:t>
      </w:r>
      <w:proofErr w:type="spellStart"/>
      <w:r w:rsidRPr="001E0376">
        <w:rPr>
          <w:rFonts w:ascii="Times New Roman" w:hAnsi="Times New Roman" w:cs="Times New Roman"/>
          <w:b/>
          <w:bCs/>
          <w:sz w:val="28"/>
          <w:szCs w:val="28"/>
          <w:rPrChange w:id="119" w:author="v i" w:date="2023-09-28T20:12:00Z">
            <w:rPr>
              <w:rFonts w:ascii="Times New Roman" w:hAnsi="Times New Roman" w:cs="Times New Roman"/>
              <w:sz w:val="28"/>
              <w:szCs w:val="28"/>
            </w:rPr>
          </w:rPrChange>
        </w:rPr>
        <w:t>DataFrame</w:t>
      </w:r>
      <w:proofErr w:type="spellEnd"/>
      <w:ins w:id="120" w:author="v i" w:date="2023-09-28T20:12:00Z">
        <w:r w:rsidR="001E0376">
          <w:rPr>
            <w:rFonts w:ascii="Times New Roman" w:hAnsi="Times New Roman" w:cs="Times New Roman"/>
            <w:sz w:val="28"/>
            <w:szCs w:val="28"/>
          </w:rPr>
          <w:t>.</w:t>
        </w:r>
      </w:ins>
      <w:del w:id="121" w:author="v i" w:date="2023-09-28T20:12:00Z">
        <w:r w:rsidRPr="00721EF6" w:rsidDel="001E0376">
          <w:rPr>
            <w:rFonts w:ascii="Times New Roman" w:hAnsi="Times New Roman" w:cs="Times New Roman"/>
            <w:sz w:val="28"/>
            <w:szCs w:val="28"/>
          </w:rPr>
          <w:delText>:</w:delText>
        </w:r>
      </w:del>
    </w:p>
    <w:p w14:paraId="39A97897" w14:textId="77777777" w:rsidR="00721EF6" w:rsidRDefault="00721EF6" w:rsidP="00721EF6">
      <w:pPr>
        <w:jc w:val="both"/>
        <w:rPr>
          <w:rFonts w:ascii="Times New Roman" w:hAnsi="Times New Roman" w:cs="Times New Roman"/>
          <w:sz w:val="28"/>
          <w:szCs w:val="28"/>
        </w:rPr>
      </w:pPr>
      <w:r w:rsidRPr="00721EF6">
        <w:rPr>
          <w:rFonts w:ascii="Times New Roman" w:hAnsi="Times New Roman" w:cs="Times New Roman"/>
          <w:sz w:val="28"/>
          <w:szCs w:val="28"/>
        </w:rPr>
        <w:t xml:space="preserve">Мы можем фильтровать данные в </w:t>
      </w:r>
      <w:proofErr w:type="spellStart"/>
      <w:r w:rsidRPr="00721EF6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721EF6">
        <w:rPr>
          <w:rFonts w:ascii="Times New Roman" w:hAnsi="Times New Roman" w:cs="Times New Roman"/>
          <w:sz w:val="28"/>
          <w:szCs w:val="28"/>
        </w:rPr>
        <w:t>, используя условные выражения. Вот пример:</w:t>
      </w:r>
    </w:p>
    <w:p w14:paraId="358415C4" w14:textId="77777777" w:rsidR="00721EF6" w:rsidRPr="001E0376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rPrChange w:id="122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import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23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pandas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24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as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25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pd</w:t>
      </w:r>
    </w:p>
    <w:p w14:paraId="2743E309" w14:textId="77777777" w:rsidR="00721EF6" w:rsidRPr="001E0376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rPrChange w:id="126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data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27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= {'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Имя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28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': ['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Алиса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29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Боб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30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Чарли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31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'],</w:t>
      </w:r>
    </w:p>
    <w:p w14:paraId="72699A25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32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      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'Возраст': [25, 30, 35],</w:t>
      </w:r>
    </w:p>
    <w:p w14:paraId="584B8164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  'Город': ['Москва', 'Нью-Йорк', 'Лондон']}</w:t>
      </w:r>
    </w:p>
    <w:p w14:paraId="63AFAE38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df = </w:t>
      </w: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pd.DataFrame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(data)</w:t>
      </w:r>
    </w:p>
    <w:p w14:paraId="65BB92D4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filtered_df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= df[df['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Возраст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'] &gt; 30]</w:t>
      </w:r>
    </w:p>
    <w:p w14:paraId="67FCABDA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print(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filtered_df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)</w:t>
      </w:r>
    </w:p>
    <w:p w14:paraId="6359A60E" w14:textId="77777777" w:rsidR="00721EF6" w:rsidRDefault="00721EF6" w:rsidP="00721EF6">
      <w:pPr>
        <w:jc w:val="both"/>
        <w:rPr>
          <w:rFonts w:ascii="Times New Roman" w:hAnsi="Times New Roman" w:cs="Times New Roman"/>
          <w:sz w:val="28"/>
          <w:szCs w:val="28"/>
        </w:rPr>
      </w:pPr>
      <w:r w:rsidRPr="00721EF6">
        <w:rPr>
          <w:rFonts w:ascii="Times New Roman" w:hAnsi="Times New Roman" w:cs="Times New Roman"/>
          <w:sz w:val="28"/>
          <w:szCs w:val="28"/>
        </w:rPr>
        <w:t xml:space="preserve">Мы фильтруем </w:t>
      </w:r>
      <w:proofErr w:type="spellStart"/>
      <w:r w:rsidRPr="00721EF6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721EF6">
        <w:rPr>
          <w:rFonts w:ascii="Times New Roman" w:hAnsi="Times New Roman" w:cs="Times New Roman"/>
          <w:sz w:val="28"/>
          <w:szCs w:val="28"/>
        </w:rPr>
        <w:t>, оставляя только те строки, в которых значение в столбце 'Возраст' больше 30.</w:t>
      </w:r>
    </w:p>
    <w:p w14:paraId="01445B74" w14:textId="368E369D" w:rsidR="00721EF6" w:rsidRPr="00721EF6" w:rsidRDefault="00721EF6" w:rsidP="00721EF6">
      <w:pPr>
        <w:jc w:val="both"/>
        <w:rPr>
          <w:rFonts w:ascii="Times New Roman" w:hAnsi="Times New Roman" w:cs="Times New Roman"/>
          <w:sz w:val="28"/>
          <w:szCs w:val="28"/>
        </w:rPr>
      </w:pPr>
      <w:r w:rsidRPr="001E0376">
        <w:rPr>
          <w:rFonts w:ascii="Times New Roman" w:hAnsi="Times New Roman" w:cs="Times New Roman"/>
          <w:b/>
          <w:bCs/>
          <w:sz w:val="28"/>
          <w:szCs w:val="28"/>
          <w:rPrChange w:id="133" w:author="v i" w:date="2023-09-28T20:12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Изменение и удаление данных в </w:t>
      </w:r>
      <w:proofErr w:type="spellStart"/>
      <w:r w:rsidRPr="001E0376">
        <w:rPr>
          <w:rFonts w:ascii="Times New Roman" w:hAnsi="Times New Roman" w:cs="Times New Roman"/>
          <w:b/>
          <w:bCs/>
          <w:sz w:val="28"/>
          <w:szCs w:val="28"/>
          <w:rPrChange w:id="134" w:author="v i" w:date="2023-09-28T20:12:00Z">
            <w:rPr>
              <w:rFonts w:ascii="Times New Roman" w:hAnsi="Times New Roman" w:cs="Times New Roman"/>
              <w:sz w:val="28"/>
              <w:szCs w:val="28"/>
            </w:rPr>
          </w:rPrChange>
        </w:rPr>
        <w:t>DataFrame</w:t>
      </w:r>
      <w:proofErr w:type="spellEnd"/>
      <w:ins w:id="135" w:author="v i" w:date="2023-09-28T20:12:00Z">
        <w:r w:rsidR="001E0376">
          <w:rPr>
            <w:rFonts w:ascii="Times New Roman" w:hAnsi="Times New Roman" w:cs="Times New Roman"/>
            <w:sz w:val="28"/>
            <w:szCs w:val="28"/>
          </w:rPr>
          <w:t>.</w:t>
        </w:r>
      </w:ins>
      <w:del w:id="136" w:author="v i" w:date="2023-09-28T20:12:00Z">
        <w:r w:rsidRPr="00721EF6" w:rsidDel="001E0376">
          <w:rPr>
            <w:rFonts w:ascii="Times New Roman" w:hAnsi="Times New Roman" w:cs="Times New Roman"/>
            <w:sz w:val="28"/>
            <w:szCs w:val="28"/>
          </w:rPr>
          <w:delText>:</w:delText>
        </w:r>
      </w:del>
    </w:p>
    <w:p w14:paraId="367527FD" w14:textId="77777777" w:rsidR="00721EF6" w:rsidRDefault="00721EF6" w:rsidP="00721EF6">
      <w:pPr>
        <w:jc w:val="both"/>
        <w:rPr>
          <w:rFonts w:ascii="Times New Roman" w:hAnsi="Times New Roman" w:cs="Times New Roman"/>
          <w:sz w:val="28"/>
          <w:szCs w:val="28"/>
        </w:rPr>
      </w:pPr>
      <w:r w:rsidRPr="00721EF6">
        <w:rPr>
          <w:rFonts w:ascii="Times New Roman" w:hAnsi="Times New Roman" w:cs="Times New Roman"/>
          <w:sz w:val="28"/>
          <w:szCs w:val="28"/>
        </w:rPr>
        <w:t xml:space="preserve">Мы можем изменять значения в </w:t>
      </w:r>
      <w:proofErr w:type="spellStart"/>
      <w:r w:rsidRPr="00721EF6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721EF6">
        <w:rPr>
          <w:rFonts w:ascii="Times New Roman" w:hAnsi="Times New Roman" w:cs="Times New Roman"/>
          <w:sz w:val="28"/>
          <w:szCs w:val="28"/>
        </w:rPr>
        <w:t xml:space="preserve"> и удалять столбцы или строки. Вот несколько примеров:</w:t>
      </w:r>
    </w:p>
    <w:p w14:paraId="478BED40" w14:textId="77777777" w:rsidR="00721EF6" w:rsidRPr="001E0376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rPrChange w:id="137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import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38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pandas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39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as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40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pd</w:t>
      </w:r>
    </w:p>
    <w:p w14:paraId="5E199B79" w14:textId="77777777" w:rsidR="00721EF6" w:rsidRPr="001E0376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rPrChange w:id="141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data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42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= {'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Имя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43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': ['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Алиса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44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Боб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45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Чарли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46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'],</w:t>
      </w:r>
    </w:p>
    <w:p w14:paraId="176E4807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47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      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'Возраст': [25, 30, 35],</w:t>
      </w:r>
    </w:p>
    <w:p w14:paraId="7CCDEA90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  'Город': ['Москва', 'Нью-Йорк', 'Лондон']}</w:t>
      </w:r>
    </w:p>
    <w:p w14:paraId="02AC9518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df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pd.DataFrame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(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data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)</w:t>
      </w:r>
    </w:p>
    <w:p w14:paraId="31E07A15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df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['Город'] = 'Санкт-Петербург</w:t>
      </w:r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'  #</w:t>
      </w:r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Изменение значений в столбце</w:t>
      </w:r>
    </w:p>
    <w:p w14:paraId="0BB85299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df.loc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[</w:t>
      </w:r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1, 'Возраст'] = 31         # Изменение значения по индексу строки и названию столбца</w:t>
      </w:r>
    </w:p>
    <w:p w14:paraId="39456F54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df.drop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('Возраст', 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axis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=1, 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inplace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=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True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)  # Удаление столбца</w:t>
      </w:r>
    </w:p>
    <w:p w14:paraId="37CCC8C0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df.drop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(0, 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inplace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=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True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)         # Удаление строки</w:t>
      </w:r>
    </w:p>
    <w:p w14:paraId="463E426B" w14:textId="77777777" w:rsidR="00721EF6" w:rsidRPr="008035D7" w:rsidRDefault="00721EF6" w:rsidP="00721EF6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print(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df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)</w:t>
      </w:r>
    </w:p>
    <w:p w14:paraId="5D86E673" w14:textId="77777777" w:rsidR="00721EF6" w:rsidRDefault="00721EF6" w:rsidP="00721EF6">
      <w:pPr>
        <w:jc w:val="both"/>
        <w:rPr>
          <w:rFonts w:ascii="Times New Roman" w:hAnsi="Times New Roman" w:cs="Times New Roman"/>
          <w:sz w:val="28"/>
          <w:szCs w:val="28"/>
        </w:rPr>
      </w:pPr>
      <w:r w:rsidRPr="00721EF6">
        <w:rPr>
          <w:rFonts w:ascii="Times New Roman" w:hAnsi="Times New Roman" w:cs="Times New Roman"/>
          <w:sz w:val="28"/>
          <w:szCs w:val="28"/>
        </w:rPr>
        <w:t xml:space="preserve">В этом примере мы изменяем значения в столбце, изменяем отдельное значение по индексу строки и названию столбца, а также удаляем столбец и строку из </w:t>
      </w:r>
      <w:proofErr w:type="spellStart"/>
      <w:r w:rsidRPr="00721EF6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721EF6">
        <w:rPr>
          <w:rFonts w:ascii="Times New Roman" w:hAnsi="Times New Roman" w:cs="Times New Roman"/>
          <w:sz w:val="28"/>
          <w:szCs w:val="28"/>
        </w:rPr>
        <w:t>.</w:t>
      </w:r>
    </w:p>
    <w:p w14:paraId="1B43B2FB" w14:textId="77777777" w:rsidR="00721EF6" w:rsidRDefault="00A36E01" w:rsidP="00721EF6">
      <w:pPr>
        <w:jc w:val="both"/>
        <w:rPr>
          <w:rFonts w:ascii="Times New Roman" w:hAnsi="Times New Roman" w:cs="Times New Roman"/>
          <w:sz w:val="28"/>
          <w:szCs w:val="28"/>
        </w:rPr>
      </w:pPr>
      <w:r w:rsidRPr="00A36E01">
        <w:rPr>
          <w:rFonts w:ascii="Times New Roman" w:hAnsi="Times New Roman" w:cs="Times New Roman"/>
          <w:sz w:val="28"/>
          <w:szCs w:val="28"/>
        </w:rPr>
        <w:t>Работа с пропущенными данными (</w:t>
      </w:r>
      <w:proofErr w:type="spellStart"/>
      <w:r w:rsidRPr="00A36E01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A36E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6E01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A36E01">
        <w:rPr>
          <w:rFonts w:ascii="Times New Roman" w:hAnsi="Times New Roman" w:cs="Times New Roman"/>
          <w:sz w:val="28"/>
          <w:szCs w:val="28"/>
        </w:rPr>
        <w:t xml:space="preserve">) является важной частью анализа данных. </w:t>
      </w:r>
      <w:proofErr w:type="spellStart"/>
      <w:r w:rsidRPr="00A36E01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A36E01">
        <w:rPr>
          <w:rFonts w:ascii="Times New Roman" w:hAnsi="Times New Roman" w:cs="Times New Roman"/>
          <w:sz w:val="28"/>
          <w:szCs w:val="28"/>
        </w:rPr>
        <w:t xml:space="preserve"> предоставляет функции и методы для обнаружения, обработки и заполнения пропущенных данных в </w:t>
      </w:r>
      <w:proofErr w:type="spellStart"/>
      <w:r w:rsidRPr="00A36E01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A36E01">
        <w:rPr>
          <w:rFonts w:ascii="Times New Roman" w:hAnsi="Times New Roman" w:cs="Times New Roman"/>
          <w:sz w:val="28"/>
          <w:szCs w:val="28"/>
        </w:rPr>
        <w:t>. Вот некоторые методы, которые можно использовать:</w:t>
      </w:r>
    </w:p>
    <w:p w14:paraId="0F35FB90" w14:textId="77777777" w:rsidR="00A36E01" w:rsidRDefault="00A36E01" w:rsidP="00721EF6">
      <w:pPr>
        <w:jc w:val="both"/>
        <w:rPr>
          <w:rFonts w:ascii="Times New Roman" w:hAnsi="Times New Roman" w:cs="Times New Roman"/>
          <w:sz w:val="28"/>
          <w:szCs w:val="28"/>
        </w:rPr>
      </w:pPr>
      <w:r w:rsidRPr="006221F1">
        <w:rPr>
          <w:rFonts w:ascii="Times New Roman" w:hAnsi="Times New Roman" w:cs="Times New Roman"/>
          <w:b/>
          <w:bCs/>
          <w:sz w:val="28"/>
          <w:szCs w:val="28"/>
          <w:rPrChange w:id="148" w:author="v i" w:date="2023-09-28T20:13:00Z">
            <w:rPr>
              <w:rFonts w:ascii="Times New Roman" w:hAnsi="Times New Roman" w:cs="Times New Roman"/>
              <w:sz w:val="28"/>
              <w:szCs w:val="28"/>
            </w:rPr>
          </w:rPrChange>
        </w:rPr>
        <w:t>Обнаружение пропущенных данных</w:t>
      </w:r>
      <w:r w:rsidRPr="00A36E01">
        <w:rPr>
          <w:rFonts w:ascii="Times New Roman" w:hAnsi="Times New Roman" w:cs="Times New Roman"/>
          <w:sz w:val="28"/>
          <w:szCs w:val="28"/>
        </w:rPr>
        <w:t>:</w:t>
      </w:r>
    </w:p>
    <w:p w14:paraId="25007584" w14:textId="77777777" w:rsidR="00A36E01" w:rsidRPr="001E0376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rPrChange w:id="149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import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50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pandas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51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as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52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pd</w:t>
      </w:r>
    </w:p>
    <w:p w14:paraId="1DA91741" w14:textId="77777777" w:rsidR="00A36E01" w:rsidRPr="001E0376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rPrChange w:id="153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data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54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= {'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Имя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55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': ['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Алиса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56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Боб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57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',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None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58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Чарли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59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'],</w:t>
      </w:r>
    </w:p>
    <w:p w14:paraId="7AEDEB55" w14:textId="77777777" w:rsidR="00A36E01" w:rsidRPr="001E0376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rPrChange w:id="160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</w:pP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61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      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Возраст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62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': [25,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None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63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, 35, 40],</w:t>
      </w:r>
    </w:p>
    <w:p w14:paraId="146A0A1A" w14:textId="77777777" w:rsidR="00A36E01" w:rsidRPr="001E0376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rPrChange w:id="164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</w:pP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65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      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Город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66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': ['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Москва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67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Нью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68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-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Йорк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69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Лондон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70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',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None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71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]}</w:t>
      </w:r>
    </w:p>
    <w:p w14:paraId="4312426A" w14:textId="77777777" w:rsidR="00A36E01" w:rsidRPr="008035D7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df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pd.DataFrame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(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data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)</w:t>
      </w:r>
    </w:p>
    <w:p w14:paraId="2E8AB47A" w14:textId="77777777" w:rsidR="00A36E01" w:rsidRPr="008035D7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print(</w:t>
      </w: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df.isnull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())  # Возвращает 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DataFrame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с булевыми значениями, указывающими на пропущенные данные</w:t>
      </w:r>
    </w:p>
    <w:p w14:paraId="1A3A693D" w14:textId="77777777" w:rsidR="00A36E01" w:rsidRPr="008035D7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print(</w:t>
      </w: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df.isnull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().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sum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())  # Суммирует количество пропущенных данных по столбцам</w:t>
      </w:r>
    </w:p>
    <w:p w14:paraId="4DE4167C" w14:textId="77777777" w:rsidR="00A36E01" w:rsidRDefault="00A36E01" w:rsidP="00A36E0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36E01">
        <w:rPr>
          <w:rFonts w:ascii="Times New Roman" w:hAnsi="Times New Roman" w:cs="Times New Roman"/>
          <w:sz w:val="28"/>
          <w:szCs w:val="28"/>
        </w:rPr>
        <w:t>Метод .</w:t>
      </w:r>
      <w:proofErr w:type="spellStart"/>
      <w:r w:rsidRPr="00A36E01">
        <w:rPr>
          <w:rFonts w:ascii="Times New Roman" w:hAnsi="Times New Roman" w:cs="Times New Roman"/>
          <w:sz w:val="28"/>
          <w:szCs w:val="28"/>
        </w:rPr>
        <w:t>isnull</w:t>
      </w:r>
      <w:proofErr w:type="spellEnd"/>
      <w:proofErr w:type="gramEnd"/>
      <w:r w:rsidRPr="00A36E01">
        <w:rPr>
          <w:rFonts w:ascii="Times New Roman" w:hAnsi="Times New Roman" w:cs="Times New Roman"/>
          <w:sz w:val="28"/>
          <w:szCs w:val="28"/>
        </w:rPr>
        <w:t xml:space="preserve">() позволяет обнаружить пропущенные данные в </w:t>
      </w:r>
      <w:proofErr w:type="spellStart"/>
      <w:r w:rsidRPr="00A36E01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A36E01">
        <w:rPr>
          <w:rFonts w:ascii="Times New Roman" w:hAnsi="Times New Roman" w:cs="Times New Roman"/>
          <w:sz w:val="28"/>
          <w:szCs w:val="28"/>
        </w:rPr>
        <w:t xml:space="preserve">. Он возвращает </w:t>
      </w:r>
      <w:proofErr w:type="spellStart"/>
      <w:r w:rsidRPr="00A36E01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A36E01">
        <w:rPr>
          <w:rFonts w:ascii="Times New Roman" w:hAnsi="Times New Roman" w:cs="Times New Roman"/>
          <w:sz w:val="28"/>
          <w:szCs w:val="28"/>
        </w:rPr>
        <w:t xml:space="preserve"> той же формы, что и исходный, но заполняет ячейки с пропущенными данными значением True, а в остальных ячейках - False. С помощью </w:t>
      </w:r>
      <w:proofErr w:type="gramStart"/>
      <w:r w:rsidRPr="00A36E01">
        <w:rPr>
          <w:rFonts w:ascii="Times New Roman" w:hAnsi="Times New Roman" w:cs="Times New Roman"/>
          <w:sz w:val="28"/>
          <w:szCs w:val="28"/>
        </w:rPr>
        <w:t>метода .</w:t>
      </w:r>
      <w:proofErr w:type="spellStart"/>
      <w:r w:rsidRPr="00A36E01">
        <w:rPr>
          <w:rFonts w:ascii="Times New Roman" w:hAnsi="Times New Roman" w:cs="Times New Roman"/>
          <w:sz w:val="28"/>
          <w:szCs w:val="28"/>
        </w:rPr>
        <w:t>sum</w:t>
      </w:r>
      <w:proofErr w:type="spellEnd"/>
      <w:proofErr w:type="gramEnd"/>
      <w:r w:rsidRPr="00A36E01">
        <w:rPr>
          <w:rFonts w:ascii="Times New Roman" w:hAnsi="Times New Roman" w:cs="Times New Roman"/>
          <w:sz w:val="28"/>
          <w:szCs w:val="28"/>
        </w:rPr>
        <w:t>() мы можем посчитать количество пропущенных данных по каждому столбцу.</w:t>
      </w:r>
    </w:p>
    <w:p w14:paraId="423F7E45" w14:textId="77777777" w:rsidR="00A36E01" w:rsidRDefault="00A36E01" w:rsidP="00A36E01">
      <w:pPr>
        <w:jc w:val="both"/>
        <w:rPr>
          <w:rFonts w:ascii="Times New Roman" w:hAnsi="Times New Roman" w:cs="Times New Roman"/>
          <w:sz w:val="28"/>
          <w:szCs w:val="28"/>
        </w:rPr>
      </w:pPr>
      <w:r w:rsidRPr="006221F1">
        <w:rPr>
          <w:rFonts w:ascii="Times New Roman" w:hAnsi="Times New Roman" w:cs="Times New Roman"/>
          <w:b/>
          <w:bCs/>
          <w:sz w:val="28"/>
          <w:szCs w:val="28"/>
          <w:rPrChange w:id="172" w:author="v i" w:date="2023-09-28T20:13:00Z">
            <w:rPr>
              <w:rFonts w:ascii="Times New Roman" w:hAnsi="Times New Roman" w:cs="Times New Roman"/>
              <w:sz w:val="28"/>
              <w:szCs w:val="28"/>
            </w:rPr>
          </w:rPrChange>
        </w:rPr>
        <w:t>Удаление пропущенных данных</w:t>
      </w:r>
      <w:r w:rsidRPr="00A36E01">
        <w:rPr>
          <w:rFonts w:ascii="Times New Roman" w:hAnsi="Times New Roman" w:cs="Times New Roman"/>
          <w:sz w:val="28"/>
          <w:szCs w:val="28"/>
        </w:rPr>
        <w:t>:</w:t>
      </w:r>
    </w:p>
    <w:p w14:paraId="18DBF423" w14:textId="77777777" w:rsidR="00A36E01" w:rsidRPr="001E0376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rPrChange w:id="173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import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74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pandas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75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as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76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pd</w:t>
      </w:r>
    </w:p>
    <w:p w14:paraId="493198BD" w14:textId="77777777" w:rsidR="00A36E01" w:rsidRPr="001E0376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rPrChange w:id="177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data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78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= {'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Имя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79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': ['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Алиса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80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Боб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81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',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None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82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Чарли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83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'],</w:t>
      </w:r>
    </w:p>
    <w:p w14:paraId="0EBD6314" w14:textId="77777777" w:rsidR="00A36E01" w:rsidRPr="001E0376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rPrChange w:id="184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</w:pP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85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      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Возраст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86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': [25,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None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87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, 35, 40],</w:t>
      </w:r>
    </w:p>
    <w:p w14:paraId="128EB6A2" w14:textId="77777777" w:rsidR="00A36E01" w:rsidRPr="001E0376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rPrChange w:id="188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</w:pP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89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      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Город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90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': ['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Москва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91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Нью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92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-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Йорк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93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Лондон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94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',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None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195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]}</w:t>
      </w:r>
    </w:p>
    <w:p w14:paraId="08011974" w14:textId="77777777" w:rsidR="00A36E01" w:rsidRPr="008035D7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df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pd.DataFrame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(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data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)</w:t>
      </w:r>
    </w:p>
    <w:p w14:paraId="2D3A3E40" w14:textId="59BD0A96" w:rsidR="00A36E01" w:rsidRPr="008035D7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df.dropna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(</w:t>
      </w:r>
      <w:ins w:id="196" w:author="Виктор Катаев" w:date="2023-11-04T12:07:00Z">
        <w:r w:rsidR="000C32E4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how</w:t>
        </w:r>
        <w:r w:rsidR="000C32E4" w:rsidRPr="000C32E4">
          <w:rPr>
            <w:rFonts w:ascii="Times New Roman" w:hAnsi="Times New Roman" w:cs="Times New Roman"/>
            <w:color w:val="5B9BD5" w:themeColor="accent1"/>
            <w:sz w:val="28"/>
            <w:szCs w:val="28"/>
            <w:rPrChange w:id="197" w:author="Виктор Катаев" w:date="2023-11-04T12:07:00Z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en-US"/>
              </w:rPr>
            </w:rPrChange>
          </w:rPr>
          <w:t>=’</w:t>
        </w:r>
        <w:r w:rsidR="000C32E4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any</w:t>
        </w:r>
        <w:r w:rsidR="000C32E4" w:rsidRPr="000C32E4">
          <w:rPr>
            <w:rFonts w:ascii="Times New Roman" w:hAnsi="Times New Roman" w:cs="Times New Roman"/>
            <w:color w:val="5B9BD5" w:themeColor="accent1"/>
            <w:sz w:val="28"/>
            <w:szCs w:val="28"/>
            <w:rPrChange w:id="198" w:author="Виктор Катаев" w:date="2023-11-04T12:07:00Z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en-US"/>
              </w:rPr>
            </w:rPrChange>
          </w:rPr>
          <w:t xml:space="preserve">’, </w:t>
        </w:r>
        <w:proofErr w:type="spellStart"/>
        <w:r w:rsidR="000C32E4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inplace</w:t>
        </w:r>
        <w:proofErr w:type="spellEnd"/>
        <w:r w:rsidR="000C32E4" w:rsidRPr="000C32E4">
          <w:rPr>
            <w:rFonts w:ascii="Times New Roman" w:hAnsi="Times New Roman" w:cs="Times New Roman"/>
            <w:color w:val="5B9BD5" w:themeColor="accent1"/>
            <w:sz w:val="28"/>
            <w:szCs w:val="28"/>
            <w:rPrChange w:id="199" w:author="Виктор Катаев" w:date="2023-11-04T12:07:00Z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en-US"/>
              </w:rPr>
            </w:rPrChange>
          </w:rPr>
          <w:t>=</w:t>
        </w:r>
        <w:r w:rsidR="000C32E4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True</w:t>
        </w:r>
      </w:ins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)  # Удаляет строки с пропущенными данными</w:t>
      </w:r>
    </w:p>
    <w:p w14:paraId="2E72DF30" w14:textId="77777777" w:rsidR="00A36E01" w:rsidRPr="008035D7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df.dropna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(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axis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=1)  # Удаляет столбцы с пропущенными данными</w:t>
      </w:r>
    </w:p>
    <w:p w14:paraId="07E90849" w14:textId="77777777" w:rsidR="00A36E01" w:rsidRDefault="00A36E01" w:rsidP="00A36E0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36E01">
        <w:rPr>
          <w:rFonts w:ascii="Times New Roman" w:hAnsi="Times New Roman" w:cs="Times New Roman"/>
          <w:sz w:val="28"/>
          <w:szCs w:val="28"/>
        </w:rPr>
        <w:t>Метод .</w:t>
      </w:r>
      <w:proofErr w:type="spellStart"/>
      <w:r w:rsidRPr="00A36E01">
        <w:rPr>
          <w:rFonts w:ascii="Times New Roman" w:hAnsi="Times New Roman" w:cs="Times New Roman"/>
          <w:sz w:val="28"/>
          <w:szCs w:val="28"/>
        </w:rPr>
        <w:t>dropna</w:t>
      </w:r>
      <w:proofErr w:type="spellEnd"/>
      <w:proofErr w:type="gramEnd"/>
      <w:r w:rsidRPr="00A36E01">
        <w:rPr>
          <w:rFonts w:ascii="Times New Roman" w:hAnsi="Times New Roman" w:cs="Times New Roman"/>
          <w:sz w:val="28"/>
          <w:szCs w:val="28"/>
        </w:rPr>
        <w:t xml:space="preserve">() позволяет удалить строки или столбцы, содержащие пропущенные данные. По умолчанию, метод удаляет строки, но с помощью параметра </w:t>
      </w:r>
      <w:proofErr w:type="spellStart"/>
      <w:r w:rsidRPr="00A36E01">
        <w:rPr>
          <w:rFonts w:ascii="Times New Roman" w:hAnsi="Times New Roman" w:cs="Times New Roman"/>
          <w:sz w:val="28"/>
          <w:szCs w:val="28"/>
        </w:rPr>
        <w:t>axis</w:t>
      </w:r>
      <w:proofErr w:type="spellEnd"/>
      <w:r w:rsidRPr="00A36E01">
        <w:rPr>
          <w:rFonts w:ascii="Times New Roman" w:hAnsi="Times New Roman" w:cs="Times New Roman"/>
          <w:sz w:val="28"/>
          <w:szCs w:val="28"/>
        </w:rPr>
        <w:t>=1, мы можем удалить столбцы.</w:t>
      </w:r>
    </w:p>
    <w:p w14:paraId="11EF95D0" w14:textId="77777777" w:rsidR="00A36E01" w:rsidRDefault="00A36E01" w:rsidP="00A36E01">
      <w:pPr>
        <w:jc w:val="both"/>
        <w:rPr>
          <w:rFonts w:ascii="Times New Roman" w:hAnsi="Times New Roman" w:cs="Times New Roman"/>
          <w:sz w:val="28"/>
          <w:szCs w:val="28"/>
        </w:rPr>
      </w:pPr>
      <w:r w:rsidRPr="006221F1">
        <w:rPr>
          <w:rFonts w:ascii="Times New Roman" w:hAnsi="Times New Roman" w:cs="Times New Roman"/>
          <w:b/>
          <w:bCs/>
          <w:sz w:val="28"/>
          <w:szCs w:val="28"/>
          <w:rPrChange w:id="200" w:author="v i" w:date="2023-09-28T20:13:00Z">
            <w:rPr>
              <w:rFonts w:ascii="Times New Roman" w:hAnsi="Times New Roman" w:cs="Times New Roman"/>
              <w:sz w:val="28"/>
              <w:szCs w:val="28"/>
            </w:rPr>
          </w:rPrChange>
        </w:rPr>
        <w:t>Заполнение пропущенных данных</w:t>
      </w:r>
      <w:r w:rsidRPr="00A36E01">
        <w:rPr>
          <w:rFonts w:ascii="Times New Roman" w:hAnsi="Times New Roman" w:cs="Times New Roman"/>
          <w:sz w:val="28"/>
          <w:szCs w:val="28"/>
        </w:rPr>
        <w:t>:</w:t>
      </w:r>
    </w:p>
    <w:p w14:paraId="2F53165E" w14:textId="77777777" w:rsidR="00A36E01" w:rsidRPr="001E0376" w:rsidRDefault="009D5644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rPrChange w:id="201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import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202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pandas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203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as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204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pd</w:t>
      </w:r>
    </w:p>
    <w:p w14:paraId="218DEAC5" w14:textId="77777777" w:rsidR="00A36E01" w:rsidRPr="001E0376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rPrChange w:id="205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data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206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= {'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Имя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207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': ['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Алиса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208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Боб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209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',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None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210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Чарли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211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'],</w:t>
      </w:r>
    </w:p>
    <w:p w14:paraId="5C743A24" w14:textId="28D42207" w:rsidR="00A36E01" w:rsidRPr="001E0376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rPrChange w:id="212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</w:pP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213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      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Возраст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214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': [25, </w:t>
      </w:r>
      <w:del w:id="215" w:author="Виктор Катаев" w:date="2023-11-04T12:07:00Z">
        <w:r w:rsidRPr="008035D7" w:rsidDel="000C32E4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delText>None</w:delText>
        </w:r>
      </w:del>
      <w:ins w:id="216" w:author="Виктор Катаев" w:date="2023-11-04T12:11:00Z">
        <w:r w:rsidR="000C32E4" w:rsidRPr="00BE3E65">
          <w:rPr>
            <w:rFonts w:ascii="Times New Roman" w:hAnsi="Times New Roman" w:cs="Times New Roman"/>
            <w:color w:val="5B9BD5" w:themeColor="accent1"/>
            <w:sz w:val="28"/>
            <w:szCs w:val="28"/>
            <w:rPrChange w:id="217" w:author="Виктор Катаев" w:date="2023-11-06T14:22:00Z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en-US"/>
              </w:rPr>
            </w:rPrChange>
          </w:rPr>
          <w:t>‘</w:t>
        </w:r>
        <w:r w:rsidR="000C32E4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None</w:t>
        </w:r>
        <w:r w:rsidR="000C32E4" w:rsidRPr="00BE3E65">
          <w:rPr>
            <w:rFonts w:ascii="Times New Roman" w:hAnsi="Times New Roman" w:cs="Times New Roman"/>
            <w:color w:val="5B9BD5" w:themeColor="accent1"/>
            <w:sz w:val="28"/>
            <w:szCs w:val="28"/>
            <w:rPrChange w:id="218" w:author="Виктор Катаев" w:date="2023-11-06T14:22:00Z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en-US"/>
              </w:rPr>
            </w:rPrChange>
          </w:rPr>
          <w:t>’</w:t>
        </w:r>
      </w:ins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219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, 35, 40],</w:t>
      </w:r>
    </w:p>
    <w:p w14:paraId="71E76838" w14:textId="77777777" w:rsidR="00A36E01" w:rsidRPr="001E0376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rPrChange w:id="220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</w:pP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221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      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Город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222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': ['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Москва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223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Нью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224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-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Йорк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225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Лондон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226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',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None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227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]}</w:t>
      </w:r>
    </w:p>
    <w:p w14:paraId="559610D2" w14:textId="77777777" w:rsidR="00A36E01" w:rsidRPr="008035D7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df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pd.DataFrame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(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data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)</w:t>
      </w:r>
    </w:p>
    <w:p w14:paraId="79103874" w14:textId="17A97740" w:rsidR="00A36E01" w:rsidRPr="008035D7" w:rsidDel="000C32E4" w:rsidRDefault="00A36E01" w:rsidP="00A36E01">
      <w:pPr>
        <w:jc w:val="both"/>
        <w:rPr>
          <w:del w:id="228" w:author="Виктор Катаев" w:date="2023-11-04T12:11:00Z"/>
          <w:rFonts w:ascii="Times New Roman" w:hAnsi="Times New Roman" w:cs="Times New Roman"/>
          <w:color w:val="5B9BD5" w:themeColor="accent1"/>
          <w:sz w:val="28"/>
          <w:szCs w:val="28"/>
        </w:rPr>
      </w:pPr>
      <w:del w:id="229" w:author="Виктор Катаев" w:date="2023-11-04T12:11:00Z">
        <w:r w:rsidRPr="008035D7" w:rsidDel="000C32E4">
          <w:rPr>
            <w:rFonts w:ascii="Times New Roman" w:hAnsi="Times New Roman" w:cs="Times New Roman"/>
            <w:color w:val="5B9BD5" w:themeColor="accent1"/>
            <w:sz w:val="28"/>
            <w:szCs w:val="28"/>
          </w:rPr>
          <w:delText>df.fillna('Неизвестно')  # Заполняет пропущенные данные заданным значением</w:delText>
        </w:r>
      </w:del>
    </w:p>
    <w:p w14:paraId="7E52B71E" w14:textId="3CD5B869" w:rsidR="00A36E01" w:rsidRDefault="00A36E01" w:rsidP="00A36E01">
      <w:pPr>
        <w:jc w:val="both"/>
        <w:rPr>
          <w:ins w:id="230" w:author="Виктор Катаев" w:date="2023-11-04T12:11:00Z"/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df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['Возраст'</w:t>
      </w:r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].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fillna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(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df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['Возраст'].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mean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(), 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inplace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=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True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)  # Заполняет пропущенные данные средним значением столбца</w:t>
      </w:r>
    </w:p>
    <w:p w14:paraId="06163CB5" w14:textId="77777777" w:rsidR="000C32E4" w:rsidRPr="008035D7" w:rsidRDefault="000C32E4" w:rsidP="000C32E4">
      <w:pPr>
        <w:jc w:val="both"/>
        <w:rPr>
          <w:ins w:id="231" w:author="Виктор Катаев" w:date="2023-11-04T12:11:00Z"/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proofErr w:type="gramStart"/>
      <w:ins w:id="232" w:author="Виктор Катаев" w:date="2023-11-04T12:11:00Z">
        <w:r w:rsidRPr="008035D7">
          <w:rPr>
            <w:rFonts w:ascii="Times New Roman" w:hAnsi="Times New Roman" w:cs="Times New Roman"/>
            <w:color w:val="5B9BD5" w:themeColor="accent1"/>
            <w:sz w:val="28"/>
            <w:szCs w:val="28"/>
          </w:rPr>
          <w:t>df.fillna</w:t>
        </w:r>
        <w:proofErr w:type="spellEnd"/>
        <w:proofErr w:type="gramEnd"/>
        <w:r w:rsidRPr="008035D7">
          <w:rPr>
            <w:rFonts w:ascii="Times New Roman" w:hAnsi="Times New Roman" w:cs="Times New Roman"/>
            <w:color w:val="5B9BD5" w:themeColor="accent1"/>
            <w:sz w:val="28"/>
            <w:szCs w:val="28"/>
          </w:rPr>
          <w:t>('Неизвестно')  # Заполняет пропущенные данные заданным значением</w:t>
        </w:r>
      </w:ins>
    </w:p>
    <w:p w14:paraId="6E106597" w14:textId="6D2A4028" w:rsidR="000C32E4" w:rsidRPr="008035D7" w:rsidDel="000C32E4" w:rsidRDefault="000C32E4" w:rsidP="00A36E01">
      <w:pPr>
        <w:jc w:val="both"/>
        <w:rPr>
          <w:del w:id="233" w:author="Виктор Катаев" w:date="2023-11-04T12:13:00Z"/>
          <w:rFonts w:ascii="Times New Roman" w:hAnsi="Times New Roman" w:cs="Times New Roman"/>
          <w:color w:val="5B9BD5" w:themeColor="accent1"/>
          <w:sz w:val="28"/>
          <w:szCs w:val="28"/>
        </w:rPr>
      </w:pPr>
    </w:p>
    <w:p w14:paraId="4647F934" w14:textId="77777777" w:rsidR="00A36E01" w:rsidRDefault="00A36E01" w:rsidP="00A36E0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36E01">
        <w:rPr>
          <w:rFonts w:ascii="Times New Roman" w:hAnsi="Times New Roman" w:cs="Times New Roman"/>
          <w:sz w:val="28"/>
          <w:szCs w:val="28"/>
        </w:rPr>
        <w:t>Метод .</w:t>
      </w:r>
      <w:proofErr w:type="spellStart"/>
      <w:r w:rsidRPr="00A36E01">
        <w:rPr>
          <w:rFonts w:ascii="Times New Roman" w:hAnsi="Times New Roman" w:cs="Times New Roman"/>
          <w:sz w:val="28"/>
          <w:szCs w:val="28"/>
        </w:rPr>
        <w:t>fillna</w:t>
      </w:r>
      <w:proofErr w:type="spellEnd"/>
      <w:proofErr w:type="gramEnd"/>
      <w:r w:rsidRPr="00A36E01">
        <w:rPr>
          <w:rFonts w:ascii="Times New Roman" w:hAnsi="Times New Roman" w:cs="Times New Roman"/>
          <w:sz w:val="28"/>
          <w:szCs w:val="28"/>
        </w:rPr>
        <w:t>() позволяет заполнить пропущенные данные заданным значением. Мы можем указать значение в качестве аргумента метода. Также можно заполнить пропущенные данные средним значением или любым другим вычисленным значением, например, медианой или модой столбца.</w:t>
      </w:r>
    </w:p>
    <w:p w14:paraId="52300ABE" w14:textId="77777777" w:rsidR="00A36E01" w:rsidRDefault="00A36E01" w:rsidP="00A36E01">
      <w:pPr>
        <w:jc w:val="both"/>
        <w:rPr>
          <w:rFonts w:ascii="Times New Roman" w:hAnsi="Times New Roman" w:cs="Times New Roman"/>
          <w:sz w:val="28"/>
          <w:szCs w:val="28"/>
        </w:rPr>
      </w:pPr>
      <w:r w:rsidRPr="00A36E01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A36E01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A36E01">
        <w:rPr>
          <w:rFonts w:ascii="Times New Roman" w:hAnsi="Times New Roman" w:cs="Times New Roman"/>
          <w:sz w:val="28"/>
          <w:szCs w:val="28"/>
        </w:rPr>
        <w:t xml:space="preserve">, агрегирование данных в </w:t>
      </w:r>
      <w:proofErr w:type="spellStart"/>
      <w:r w:rsidRPr="00A36E01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A36E01">
        <w:rPr>
          <w:rFonts w:ascii="Times New Roman" w:hAnsi="Times New Roman" w:cs="Times New Roman"/>
          <w:sz w:val="28"/>
          <w:szCs w:val="28"/>
        </w:rPr>
        <w:t xml:space="preserve"> позволяет объединять данные на основе определенных критериев и вычислять агрегатные функции для каждой группы. Это полезно при анализе данных и получении сводной информации. Давайте рассмотрим некоторые методы для группировки и применения агрегатных функций:</w:t>
      </w:r>
    </w:p>
    <w:p w14:paraId="18190679" w14:textId="77777777" w:rsidR="00A36E01" w:rsidRDefault="00A36E01" w:rsidP="00A36E01">
      <w:pPr>
        <w:jc w:val="both"/>
        <w:rPr>
          <w:rFonts w:ascii="Times New Roman" w:hAnsi="Times New Roman" w:cs="Times New Roman"/>
          <w:sz w:val="28"/>
          <w:szCs w:val="28"/>
        </w:rPr>
      </w:pPr>
      <w:r w:rsidRPr="00A36E01">
        <w:rPr>
          <w:rFonts w:ascii="Times New Roman" w:hAnsi="Times New Roman" w:cs="Times New Roman"/>
          <w:sz w:val="28"/>
          <w:szCs w:val="28"/>
        </w:rPr>
        <w:t>Группировка данных:</w:t>
      </w:r>
    </w:p>
    <w:p w14:paraId="131A1592" w14:textId="77777777" w:rsidR="00A36E01" w:rsidRPr="008035D7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import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pandas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as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pd</w:t>
      </w:r>
      <w:proofErr w:type="spellEnd"/>
    </w:p>
    <w:p w14:paraId="6ABA2BB2" w14:textId="77777777" w:rsidR="00A36E01" w:rsidRPr="008035D7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data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{'Город': ['Москва', 'Москва', 'Санкт-Петербург', 'Санкт-Петербург', 'Москва'],</w:t>
      </w:r>
    </w:p>
    <w:p w14:paraId="032B4B92" w14:textId="77777777" w:rsidR="00A36E01" w:rsidRPr="008035D7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 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Год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': [2018, 2019, 2018, 2019, 2019],</w:t>
      </w:r>
    </w:p>
    <w:p w14:paraId="2EFED5D7" w14:textId="77777777" w:rsidR="00A36E01" w:rsidRPr="008035D7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   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Продажи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': [100, 150, 200, 120, 180]}</w:t>
      </w:r>
    </w:p>
    <w:p w14:paraId="015E5C9F" w14:textId="77777777" w:rsidR="00A36E01" w:rsidRPr="008035D7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df = </w:t>
      </w: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pd.DataFrame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(data)</w:t>
      </w:r>
    </w:p>
    <w:p w14:paraId="1C13FD21" w14:textId="77777777" w:rsidR="00A36E01" w:rsidRPr="001E0376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grouped = </w:t>
      </w:r>
      <w:proofErr w:type="spellStart"/>
      <w:proofErr w:type="gramStart"/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df.groupby</w:t>
      </w:r>
      <w:proofErr w:type="spellEnd"/>
      <w:proofErr w:type="gramEnd"/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Город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')  #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Группировка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по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столбцу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Город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</w:t>
      </w:r>
    </w:p>
    <w:p w14:paraId="45E2ABC3" w14:textId="77777777" w:rsidR="00A36E01" w:rsidRPr="008035D7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print(</w:t>
      </w: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grouped.groups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)  # Вывод групп и их индексов</w:t>
      </w:r>
    </w:p>
    <w:p w14:paraId="23E435D7" w14:textId="77777777" w:rsidR="00A36E01" w:rsidRDefault="00A36E01" w:rsidP="00A36E0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36E01">
        <w:rPr>
          <w:rFonts w:ascii="Times New Roman" w:hAnsi="Times New Roman" w:cs="Times New Roman"/>
          <w:sz w:val="28"/>
          <w:szCs w:val="28"/>
        </w:rPr>
        <w:t>Метод .</w:t>
      </w:r>
      <w:proofErr w:type="spellStart"/>
      <w:r w:rsidRPr="00A36E01">
        <w:rPr>
          <w:rFonts w:ascii="Times New Roman" w:hAnsi="Times New Roman" w:cs="Times New Roman"/>
          <w:sz w:val="28"/>
          <w:szCs w:val="28"/>
        </w:rPr>
        <w:t>groupby</w:t>
      </w:r>
      <w:proofErr w:type="spellEnd"/>
      <w:proofErr w:type="gramEnd"/>
      <w:r w:rsidRPr="00A36E01">
        <w:rPr>
          <w:rFonts w:ascii="Times New Roman" w:hAnsi="Times New Roman" w:cs="Times New Roman"/>
          <w:sz w:val="28"/>
          <w:szCs w:val="28"/>
        </w:rPr>
        <w:t xml:space="preserve">() позволяет сгруппировать данные по определенному столбцу или нескольким столбцам. Он возвращает объект </w:t>
      </w:r>
      <w:proofErr w:type="spellStart"/>
      <w:r w:rsidRPr="00A36E01">
        <w:rPr>
          <w:rFonts w:ascii="Times New Roman" w:hAnsi="Times New Roman" w:cs="Times New Roman"/>
          <w:sz w:val="28"/>
          <w:szCs w:val="28"/>
        </w:rPr>
        <w:t>GroupBy</w:t>
      </w:r>
      <w:proofErr w:type="spellEnd"/>
      <w:r w:rsidRPr="00A36E01">
        <w:rPr>
          <w:rFonts w:ascii="Times New Roman" w:hAnsi="Times New Roman" w:cs="Times New Roman"/>
          <w:sz w:val="28"/>
          <w:szCs w:val="28"/>
        </w:rPr>
        <w:t>, который содержит информацию о группах и их индексах.</w:t>
      </w:r>
    </w:p>
    <w:p w14:paraId="04F23ABF" w14:textId="77777777" w:rsidR="00A36E01" w:rsidRDefault="00A36E01" w:rsidP="00A36E01">
      <w:pPr>
        <w:jc w:val="both"/>
        <w:rPr>
          <w:rFonts w:ascii="Times New Roman" w:hAnsi="Times New Roman" w:cs="Times New Roman"/>
          <w:sz w:val="28"/>
          <w:szCs w:val="28"/>
        </w:rPr>
      </w:pPr>
      <w:r w:rsidRPr="00A36E01">
        <w:rPr>
          <w:rFonts w:ascii="Times New Roman" w:hAnsi="Times New Roman" w:cs="Times New Roman"/>
          <w:sz w:val="28"/>
          <w:szCs w:val="28"/>
        </w:rPr>
        <w:t>Применение агрегатных функций:</w:t>
      </w:r>
    </w:p>
    <w:p w14:paraId="5BC4695B" w14:textId="77777777" w:rsidR="00A36E01" w:rsidRPr="008035D7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import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pandas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as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pd</w:t>
      </w:r>
      <w:proofErr w:type="spellEnd"/>
    </w:p>
    <w:p w14:paraId="190ABC33" w14:textId="77777777" w:rsidR="00A36E01" w:rsidRPr="008035D7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data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{'Город': ['Москва', 'Москва', 'Санкт-Петербург', 'Санкт-Петербург', 'Москва'],</w:t>
      </w:r>
    </w:p>
    <w:p w14:paraId="4BE2B8D5" w14:textId="77777777" w:rsidR="00A36E01" w:rsidRPr="008035D7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 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Год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': [2018, 2019, 2018, 2019, 2019],</w:t>
      </w:r>
    </w:p>
    <w:p w14:paraId="53D9A815" w14:textId="77777777" w:rsidR="00A36E01" w:rsidRPr="008035D7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   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Продажи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': [100, 150, 200, 120, 180]}</w:t>
      </w:r>
    </w:p>
    <w:p w14:paraId="60120C43" w14:textId="77777777" w:rsidR="00A36E01" w:rsidRPr="008035D7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df = </w:t>
      </w: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pd.DataFrame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(data)</w:t>
      </w:r>
    </w:p>
    <w:p w14:paraId="2F6D4FFD" w14:textId="77777777" w:rsidR="00A36E01" w:rsidRPr="008035D7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grouped = </w:t>
      </w: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df.groupby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Город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')</w:t>
      </w:r>
    </w:p>
    <w:p w14:paraId="0FA27B19" w14:textId="77777777" w:rsidR="00A36E01" w:rsidRPr="001E0376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print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</w:rPr>
        <w:t>(</w:t>
      </w:r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grouped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sum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</w:rPr>
        <w:t>(</w:t>
      </w:r>
      <w:proofErr w:type="gramEnd"/>
      <w:r w:rsidRPr="001E037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))       #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Сумма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значений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для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каждой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группы</w:t>
      </w:r>
    </w:p>
    <w:p w14:paraId="67592DEB" w14:textId="77777777" w:rsidR="00A36E01" w:rsidRPr="008035D7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print(</w:t>
      </w: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grouped.mean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())      # Среднее значение для каждой группы</w:t>
      </w:r>
    </w:p>
    <w:p w14:paraId="63438748" w14:textId="77777777" w:rsidR="00A36E01" w:rsidRPr="008035D7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print(</w:t>
      </w: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grouped.max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(</w:t>
      </w:r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))       # Максимальное значение для каждой группы</w:t>
      </w:r>
    </w:p>
    <w:p w14:paraId="30A9B91D" w14:textId="77777777" w:rsidR="00A36E01" w:rsidRPr="008035D7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print(</w:t>
      </w: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grouped.min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(</w:t>
      </w:r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))       # Минимальное значение для каждой группы</w:t>
      </w:r>
    </w:p>
    <w:p w14:paraId="7A2F4CD9" w14:textId="77777777" w:rsidR="00A36E01" w:rsidRPr="008035D7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print(</w:t>
      </w: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grouped.count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())     # Количество элементов в каждой группе</w:t>
      </w:r>
    </w:p>
    <w:p w14:paraId="03A40D55" w14:textId="77777777" w:rsidR="00A36E01" w:rsidRPr="008035D7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print(</w:t>
      </w: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grouped.describe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())  # Основные статистические показатели для каждой группы</w:t>
      </w:r>
    </w:p>
    <w:p w14:paraId="47A029F4" w14:textId="77777777" w:rsidR="00A36E01" w:rsidRDefault="00A36E01" w:rsidP="00A36E01">
      <w:pPr>
        <w:jc w:val="both"/>
        <w:rPr>
          <w:rFonts w:ascii="Times New Roman" w:hAnsi="Times New Roman" w:cs="Times New Roman"/>
          <w:sz w:val="28"/>
          <w:szCs w:val="28"/>
        </w:rPr>
      </w:pPr>
      <w:r w:rsidRPr="00A36E01">
        <w:rPr>
          <w:rFonts w:ascii="Times New Roman" w:hAnsi="Times New Roman" w:cs="Times New Roman"/>
          <w:sz w:val="28"/>
          <w:szCs w:val="28"/>
        </w:rPr>
        <w:t xml:space="preserve">Мы можем применять различные агрегатные функции, такие как </w:t>
      </w:r>
      <w:proofErr w:type="spellStart"/>
      <w:proofErr w:type="gramStart"/>
      <w:r w:rsidRPr="00A36E01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A36E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6E0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36E01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A36E0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A36E01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A36E0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A36E01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A36E0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A36E01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A36E0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A36E01">
        <w:rPr>
          <w:rFonts w:ascii="Times New Roman" w:hAnsi="Times New Roman" w:cs="Times New Roman"/>
          <w:sz w:val="28"/>
          <w:szCs w:val="28"/>
        </w:rPr>
        <w:t>describe</w:t>
      </w:r>
      <w:proofErr w:type="spellEnd"/>
      <w:r w:rsidRPr="00A36E01">
        <w:rPr>
          <w:rFonts w:ascii="Times New Roman" w:hAnsi="Times New Roman" w:cs="Times New Roman"/>
          <w:sz w:val="28"/>
          <w:szCs w:val="28"/>
        </w:rPr>
        <w:t xml:space="preserve">(), к объекту </w:t>
      </w:r>
      <w:proofErr w:type="spellStart"/>
      <w:r w:rsidRPr="00A36E01">
        <w:rPr>
          <w:rFonts w:ascii="Times New Roman" w:hAnsi="Times New Roman" w:cs="Times New Roman"/>
          <w:sz w:val="28"/>
          <w:szCs w:val="28"/>
        </w:rPr>
        <w:t>GroupBy</w:t>
      </w:r>
      <w:proofErr w:type="spellEnd"/>
      <w:r w:rsidRPr="00A36E01">
        <w:rPr>
          <w:rFonts w:ascii="Times New Roman" w:hAnsi="Times New Roman" w:cs="Times New Roman"/>
          <w:sz w:val="28"/>
          <w:szCs w:val="28"/>
        </w:rPr>
        <w:t xml:space="preserve">. Эти функции вычисляют агрегатные значения для каждой группы и возвращают результаты в виде нового </w:t>
      </w:r>
      <w:proofErr w:type="spellStart"/>
      <w:r w:rsidRPr="00A36E01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A36E01">
        <w:rPr>
          <w:rFonts w:ascii="Times New Roman" w:hAnsi="Times New Roman" w:cs="Times New Roman"/>
          <w:sz w:val="28"/>
          <w:szCs w:val="28"/>
        </w:rPr>
        <w:t>.</w:t>
      </w:r>
    </w:p>
    <w:p w14:paraId="667658B2" w14:textId="77777777" w:rsidR="00A36E01" w:rsidRDefault="00A36E01" w:rsidP="00A36E01">
      <w:pPr>
        <w:jc w:val="both"/>
        <w:rPr>
          <w:rFonts w:ascii="Times New Roman" w:hAnsi="Times New Roman" w:cs="Times New Roman"/>
          <w:sz w:val="28"/>
          <w:szCs w:val="28"/>
        </w:rPr>
      </w:pPr>
      <w:r w:rsidRPr="00A36E01">
        <w:rPr>
          <w:rFonts w:ascii="Times New Roman" w:hAnsi="Times New Roman" w:cs="Times New Roman"/>
          <w:sz w:val="28"/>
          <w:szCs w:val="28"/>
        </w:rPr>
        <w:t>Комбинированная группировка и агрегирование:</w:t>
      </w:r>
    </w:p>
    <w:p w14:paraId="65358372" w14:textId="77777777" w:rsidR="00A36E01" w:rsidRPr="008035D7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import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pandas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as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pd</w:t>
      </w:r>
      <w:proofErr w:type="spellEnd"/>
    </w:p>
    <w:p w14:paraId="5100A400" w14:textId="77777777" w:rsidR="00A36E01" w:rsidRPr="008035D7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data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{'Город': ['Москва', 'Москва', 'Санкт-Петербург', 'Санкт-Петербург', 'Москва'],</w:t>
      </w:r>
    </w:p>
    <w:p w14:paraId="20A069F2" w14:textId="77777777" w:rsidR="00A36E01" w:rsidRPr="008035D7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 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Год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': [2018, 2019, 2018, 2019, 2019],</w:t>
      </w:r>
    </w:p>
    <w:p w14:paraId="450D2981" w14:textId="77777777" w:rsidR="00A36E01" w:rsidRPr="008035D7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   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Продажи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': [100, 150, 200, 120, 180]}</w:t>
      </w:r>
    </w:p>
    <w:p w14:paraId="24FE035F" w14:textId="77777777" w:rsidR="00A36E01" w:rsidRPr="008035D7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df = </w:t>
      </w: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pd.DataFrame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(data)</w:t>
      </w:r>
    </w:p>
    <w:p w14:paraId="3FD40E41" w14:textId="77777777" w:rsidR="00A36E01" w:rsidRPr="008035D7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grouped = </w:t>
      </w: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df.groupby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(['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Город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Год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'])  #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Группировка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по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нескольким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столбцам</w:t>
      </w:r>
    </w:p>
    <w:p w14:paraId="4533BD0A" w14:textId="77777777" w:rsidR="00A36E01" w:rsidRPr="008035D7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print(</w:t>
      </w: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grouped.sum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(</w:t>
      </w:r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))  # Сумма значений для каждой комбинации 'Город' и 'Год'</w:t>
      </w:r>
    </w:p>
    <w:p w14:paraId="6CE7F1E9" w14:textId="7891B30E" w:rsidR="00A36E01" w:rsidRDefault="00A36E01" w:rsidP="00A36E01">
      <w:pPr>
        <w:jc w:val="both"/>
        <w:rPr>
          <w:rFonts w:ascii="Times New Roman" w:hAnsi="Times New Roman" w:cs="Times New Roman"/>
          <w:sz w:val="28"/>
          <w:szCs w:val="28"/>
        </w:rPr>
      </w:pPr>
      <w:r w:rsidRPr="00A36E01">
        <w:rPr>
          <w:rFonts w:ascii="Times New Roman" w:hAnsi="Times New Roman" w:cs="Times New Roman"/>
          <w:sz w:val="28"/>
          <w:szCs w:val="28"/>
        </w:rPr>
        <w:t xml:space="preserve">Мы можем также группировать данные по нескольким столбцам, указав список столбцов в методе </w:t>
      </w:r>
      <w:del w:id="234" w:author="v i" w:date="2023-09-28T20:14:00Z">
        <w:r w:rsidRPr="00A36E01" w:rsidDel="006221F1">
          <w:rPr>
            <w:rFonts w:ascii="Times New Roman" w:hAnsi="Times New Roman" w:cs="Times New Roman"/>
            <w:sz w:val="28"/>
            <w:szCs w:val="28"/>
          </w:rPr>
          <w:delText>.</w:delText>
        </w:r>
      </w:del>
      <w:proofErr w:type="spellStart"/>
      <w:proofErr w:type="gramStart"/>
      <w:r w:rsidRPr="00A36E01">
        <w:rPr>
          <w:rFonts w:ascii="Times New Roman" w:hAnsi="Times New Roman" w:cs="Times New Roman"/>
          <w:sz w:val="28"/>
          <w:szCs w:val="28"/>
        </w:rPr>
        <w:t>groupby</w:t>
      </w:r>
      <w:proofErr w:type="spellEnd"/>
      <w:r w:rsidRPr="00A36E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6E01">
        <w:rPr>
          <w:rFonts w:ascii="Times New Roman" w:hAnsi="Times New Roman" w:cs="Times New Roman"/>
          <w:sz w:val="28"/>
          <w:szCs w:val="28"/>
        </w:rPr>
        <w:t>). Это позволяет создавать более детальные группы и вычислять агрегатные значения для каждой комбинации столбцов.</w:t>
      </w:r>
    </w:p>
    <w:p w14:paraId="19386A36" w14:textId="77777777" w:rsidR="00A36E01" w:rsidRPr="00A36E01" w:rsidRDefault="00A36E01" w:rsidP="00A36E01">
      <w:pPr>
        <w:jc w:val="both"/>
        <w:rPr>
          <w:rFonts w:ascii="Times New Roman" w:hAnsi="Times New Roman" w:cs="Times New Roman"/>
          <w:sz w:val="28"/>
          <w:szCs w:val="28"/>
        </w:rPr>
      </w:pPr>
      <w:r w:rsidRPr="00A36E01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A36E01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A36E01">
        <w:rPr>
          <w:rFonts w:ascii="Times New Roman" w:hAnsi="Times New Roman" w:cs="Times New Roman"/>
          <w:sz w:val="28"/>
          <w:szCs w:val="28"/>
        </w:rPr>
        <w:t xml:space="preserve">, для соединения и объединения </w:t>
      </w:r>
      <w:proofErr w:type="spellStart"/>
      <w:r w:rsidRPr="00A36E01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A36E01">
        <w:rPr>
          <w:rFonts w:ascii="Times New Roman" w:hAnsi="Times New Roman" w:cs="Times New Roman"/>
          <w:sz w:val="28"/>
          <w:szCs w:val="28"/>
        </w:rPr>
        <w:t xml:space="preserve"> используются различные методы. Эти операции позволяют комбинировать данные из нескольких </w:t>
      </w:r>
      <w:proofErr w:type="spellStart"/>
      <w:r w:rsidRPr="00A36E01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A36E01">
        <w:rPr>
          <w:rFonts w:ascii="Times New Roman" w:hAnsi="Times New Roman" w:cs="Times New Roman"/>
          <w:sz w:val="28"/>
          <w:szCs w:val="28"/>
        </w:rPr>
        <w:t>, основываясь на определенных условиях или просто объединяя их вместе. Давайте рассмо</w:t>
      </w:r>
      <w:r>
        <w:rPr>
          <w:rFonts w:ascii="Times New Roman" w:hAnsi="Times New Roman" w:cs="Times New Roman"/>
          <w:sz w:val="28"/>
          <w:szCs w:val="28"/>
        </w:rPr>
        <w:t>трим некоторые из этих методов:</w:t>
      </w:r>
    </w:p>
    <w:p w14:paraId="244F691E" w14:textId="77777777" w:rsidR="00A36E01" w:rsidRDefault="00A36E01" w:rsidP="00A36E01">
      <w:pPr>
        <w:jc w:val="both"/>
        <w:rPr>
          <w:rFonts w:ascii="Times New Roman" w:hAnsi="Times New Roman" w:cs="Times New Roman"/>
          <w:sz w:val="28"/>
          <w:szCs w:val="28"/>
        </w:rPr>
      </w:pPr>
      <w:r w:rsidRPr="00A36E01">
        <w:rPr>
          <w:rFonts w:ascii="Times New Roman" w:hAnsi="Times New Roman" w:cs="Times New Roman"/>
          <w:sz w:val="28"/>
          <w:szCs w:val="28"/>
        </w:rPr>
        <w:t>Соединение по столбцам (</w:t>
      </w:r>
      <w:proofErr w:type="spellStart"/>
      <w:r w:rsidRPr="00A36E01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A36E01">
        <w:rPr>
          <w:rFonts w:ascii="Times New Roman" w:hAnsi="Times New Roman" w:cs="Times New Roman"/>
          <w:sz w:val="28"/>
          <w:szCs w:val="28"/>
        </w:rPr>
        <w:t>):</w:t>
      </w:r>
    </w:p>
    <w:p w14:paraId="15807307" w14:textId="77777777" w:rsidR="00A36E01" w:rsidRPr="008035D7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import pandas as pd</w:t>
      </w:r>
    </w:p>
    <w:p w14:paraId="7BC97FD3" w14:textId="77777777" w:rsidR="00A36E01" w:rsidRPr="008035D7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data1 = {'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Имя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': ['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Алиса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Боб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Чарли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'],</w:t>
      </w:r>
    </w:p>
    <w:p w14:paraId="7C39A8E6" w14:textId="77777777" w:rsidR="00A36E01" w:rsidRPr="008035D7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    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Возраст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': [25, 30, 35]}</w:t>
      </w:r>
    </w:p>
    <w:p w14:paraId="4B118B72" w14:textId="77777777" w:rsidR="00A36E01" w:rsidRPr="008035D7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data2 = {'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Имя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': ['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Алиса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Боб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Дэвид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'],</w:t>
      </w:r>
    </w:p>
    <w:p w14:paraId="7B1F730C" w14:textId="77777777" w:rsidR="00A36E01" w:rsidRPr="008035D7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    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Город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': ['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Москва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Нью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-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Йорк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Лондон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']}</w:t>
      </w:r>
    </w:p>
    <w:p w14:paraId="008D7D03" w14:textId="77777777" w:rsidR="00A36E01" w:rsidRPr="008035D7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df1 = </w:t>
      </w: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pd.DataFrame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(data1)</w:t>
      </w:r>
    </w:p>
    <w:p w14:paraId="4F019410" w14:textId="77777777" w:rsidR="00A36E01" w:rsidRPr="008035D7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df2 = </w:t>
      </w: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pd.DataFrame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(data2)</w:t>
      </w:r>
    </w:p>
    <w:p w14:paraId="0A99F798" w14:textId="77777777" w:rsidR="00A36E01" w:rsidRPr="008035D7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merged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pd.merge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(df1, df2, 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on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='Имя')  # Соединение по общему столбцу 'Имя'</w:t>
      </w:r>
    </w:p>
    <w:p w14:paraId="4FBC2FA0" w14:textId="77777777" w:rsidR="00A36E01" w:rsidRPr="008035D7" w:rsidRDefault="00A36E01" w:rsidP="00A36E01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print(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merged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)</w:t>
      </w:r>
    </w:p>
    <w:p w14:paraId="017BE9D1" w14:textId="77777777" w:rsidR="00A36E01" w:rsidRDefault="00A36E01" w:rsidP="00A36E0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36E01">
        <w:rPr>
          <w:rFonts w:ascii="Times New Roman" w:hAnsi="Times New Roman" w:cs="Times New Roman"/>
          <w:sz w:val="28"/>
          <w:szCs w:val="28"/>
        </w:rPr>
        <w:t>Метод .</w:t>
      </w:r>
      <w:proofErr w:type="spellStart"/>
      <w:r w:rsidRPr="00A36E01">
        <w:rPr>
          <w:rFonts w:ascii="Times New Roman" w:hAnsi="Times New Roman" w:cs="Times New Roman"/>
          <w:sz w:val="28"/>
          <w:szCs w:val="28"/>
        </w:rPr>
        <w:t>merge</w:t>
      </w:r>
      <w:proofErr w:type="spellEnd"/>
      <w:proofErr w:type="gramEnd"/>
      <w:r w:rsidRPr="00A36E01">
        <w:rPr>
          <w:rFonts w:ascii="Times New Roman" w:hAnsi="Times New Roman" w:cs="Times New Roman"/>
          <w:sz w:val="28"/>
          <w:szCs w:val="28"/>
        </w:rPr>
        <w:t xml:space="preserve">() позволяет соединить два </w:t>
      </w:r>
      <w:proofErr w:type="spellStart"/>
      <w:r w:rsidRPr="00A36E01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A36E01">
        <w:rPr>
          <w:rFonts w:ascii="Times New Roman" w:hAnsi="Times New Roman" w:cs="Times New Roman"/>
          <w:sz w:val="28"/>
          <w:szCs w:val="28"/>
        </w:rPr>
        <w:t xml:space="preserve"> по указанному столбцу или нескольким столбцам. В этом примере мы соединяем df1 и df2 по столбцу 'Имя', и получаем </w:t>
      </w:r>
      <w:proofErr w:type="spellStart"/>
      <w:r w:rsidRPr="00A36E01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A36E01">
        <w:rPr>
          <w:rFonts w:ascii="Times New Roman" w:hAnsi="Times New Roman" w:cs="Times New Roman"/>
          <w:sz w:val="28"/>
          <w:szCs w:val="28"/>
        </w:rPr>
        <w:t xml:space="preserve">, который объединяет данные из обоих </w:t>
      </w:r>
      <w:proofErr w:type="spellStart"/>
      <w:r w:rsidRPr="00A36E01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A36E01">
        <w:rPr>
          <w:rFonts w:ascii="Times New Roman" w:hAnsi="Times New Roman" w:cs="Times New Roman"/>
          <w:sz w:val="28"/>
          <w:szCs w:val="28"/>
        </w:rPr>
        <w:t>.</w:t>
      </w:r>
    </w:p>
    <w:p w14:paraId="09C59E7E" w14:textId="77777777" w:rsidR="00A36E01" w:rsidRPr="001E0376" w:rsidRDefault="009D5644" w:rsidP="00A36E01">
      <w:pPr>
        <w:jc w:val="both"/>
        <w:rPr>
          <w:rFonts w:ascii="Times New Roman" w:hAnsi="Times New Roman" w:cs="Times New Roman"/>
          <w:sz w:val="28"/>
          <w:szCs w:val="28"/>
          <w:lang w:val="en-US"/>
          <w:rPrChange w:id="235" w:author="v i" w:date="2023-09-28T20:01:00Z">
            <w:rPr>
              <w:rFonts w:ascii="Times New Roman" w:hAnsi="Times New Roman" w:cs="Times New Roman"/>
              <w:sz w:val="28"/>
              <w:szCs w:val="28"/>
            </w:rPr>
          </w:rPrChange>
        </w:rPr>
      </w:pPr>
      <w:r w:rsidRPr="009D5644">
        <w:rPr>
          <w:rFonts w:ascii="Times New Roman" w:hAnsi="Times New Roman" w:cs="Times New Roman"/>
          <w:sz w:val="28"/>
          <w:szCs w:val="28"/>
        </w:rPr>
        <w:t>Объединение</w:t>
      </w:r>
      <w:r w:rsidRPr="001E0376">
        <w:rPr>
          <w:rFonts w:ascii="Times New Roman" w:hAnsi="Times New Roman" w:cs="Times New Roman"/>
          <w:sz w:val="28"/>
          <w:szCs w:val="28"/>
          <w:lang w:val="en-US"/>
          <w:rPrChange w:id="236" w:author="v i" w:date="2023-09-28T20:01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</w:t>
      </w:r>
      <w:r w:rsidRPr="009D5644">
        <w:rPr>
          <w:rFonts w:ascii="Times New Roman" w:hAnsi="Times New Roman" w:cs="Times New Roman"/>
          <w:sz w:val="28"/>
          <w:szCs w:val="28"/>
        </w:rPr>
        <w:t>по</w:t>
      </w:r>
      <w:r w:rsidRPr="001E0376">
        <w:rPr>
          <w:rFonts w:ascii="Times New Roman" w:hAnsi="Times New Roman" w:cs="Times New Roman"/>
          <w:sz w:val="28"/>
          <w:szCs w:val="28"/>
          <w:lang w:val="en-US"/>
          <w:rPrChange w:id="237" w:author="v i" w:date="2023-09-28T20:01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</w:t>
      </w:r>
      <w:r w:rsidRPr="009D5644">
        <w:rPr>
          <w:rFonts w:ascii="Times New Roman" w:hAnsi="Times New Roman" w:cs="Times New Roman"/>
          <w:sz w:val="28"/>
          <w:szCs w:val="28"/>
        </w:rPr>
        <w:t>строкам</w:t>
      </w:r>
      <w:r w:rsidRPr="001E0376">
        <w:rPr>
          <w:rFonts w:ascii="Times New Roman" w:hAnsi="Times New Roman" w:cs="Times New Roman"/>
          <w:sz w:val="28"/>
          <w:szCs w:val="28"/>
          <w:lang w:val="en-US"/>
          <w:rPrChange w:id="238" w:author="v i" w:date="2023-09-28T20:01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(Concatenate):</w:t>
      </w:r>
    </w:p>
    <w:p w14:paraId="7D5DF7A6" w14:textId="77777777" w:rsidR="009D5644" w:rsidRPr="008035D7" w:rsidRDefault="009D5644" w:rsidP="009D564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import pandas as pd</w:t>
      </w:r>
    </w:p>
    <w:p w14:paraId="18F2A9A2" w14:textId="77777777" w:rsidR="009D5644" w:rsidRPr="008035D7" w:rsidRDefault="009D5644" w:rsidP="009D564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data1 = {'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Имя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': ['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Алиса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Боб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Чарли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'],</w:t>
      </w:r>
    </w:p>
    <w:p w14:paraId="3062738F" w14:textId="77777777" w:rsidR="009D5644" w:rsidRPr="008035D7" w:rsidRDefault="009D5644" w:rsidP="009D564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    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Возраст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': [25, 30, 35]}</w:t>
      </w:r>
    </w:p>
    <w:p w14:paraId="4BF80845" w14:textId="77777777" w:rsidR="009D5644" w:rsidRPr="008035D7" w:rsidRDefault="009D5644" w:rsidP="009D564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data2 = {'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Имя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': ['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Дэвид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Эмили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Филипп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'],</w:t>
      </w:r>
    </w:p>
    <w:p w14:paraId="0562184F" w14:textId="77777777" w:rsidR="009D5644" w:rsidRPr="008035D7" w:rsidRDefault="009D5644" w:rsidP="009D564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    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Возраст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': [28, 32, 37]}</w:t>
      </w:r>
    </w:p>
    <w:p w14:paraId="1F4B4EFD" w14:textId="77777777" w:rsidR="009D5644" w:rsidRPr="008035D7" w:rsidRDefault="009D5644" w:rsidP="009D564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df1 = </w:t>
      </w: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pd.DataFrame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(data1)</w:t>
      </w:r>
    </w:p>
    <w:p w14:paraId="272213E8" w14:textId="77777777" w:rsidR="009D5644" w:rsidRPr="008035D7" w:rsidRDefault="009D5644" w:rsidP="009D564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df2 = </w:t>
      </w: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pd.DataFrame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(data2)</w:t>
      </w:r>
    </w:p>
    <w:p w14:paraId="61627682" w14:textId="77777777" w:rsidR="009D5644" w:rsidRPr="001E0376" w:rsidRDefault="009D5644" w:rsidP="009D564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concatenated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pd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</w:rPr>
        <w:t>.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concat</w:t>
      </w:r>
      <w:proofErr w:type="spellEnd"/>
      <w:proofErr w:type="gramEnd"/>
      <w:r w:rsidRPr="001E0376">
        <w:rPr>
          <w:rFonts w:ascii="Times New Roman" w:hAnsi="Times New Roman" w:cs="Times New Roman"/>
          <w:color w:val="5B9BD5" w:themeColor="accent1"/>
          <w:sz w:val="28"/>
          <w:szCs w:val="28"/>
        </w:rPr>
        <w:t>([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df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1,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df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2])  #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Объединение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по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строкам</w:t>
      </w:r>
    </w:p>
    <w:p w14:paraId="19694128" w14:textId="77777777" w:rsidR="009D5644" w:rsidRPr="008035D7" w:rsidRDefault="009D5644" w:rsidP="009D564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print(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concatenated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)</w:t>
      </w:r>
    </w:p>
    <w:p w14:paraId="75F54C88" w14:textId="77777777" w:rsidR="009D5644" w:rsidRDefault="009D5644" w:rsidP="009D564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D5644">
        <w:rPr>
          <w:rFonts w:ascii="Times New Roman" w:hAnsi="Times New Roman" w:cs="Times New Roman"/>
          <w:sz w:val="28"/>
          <w:szCs w:val="28"/>
        </w:rPr>
        <w:t>Метод .</w:t>
      </w:r>
      <w:proofErr w:type="spellStart"/>
      <w:r w:rsidRPr="009D5644">
        <w:rPr>
          <w:rFonts w:ascii="Times New Roman" w:hAnsi="Times New Roman" w:cs="Times New Roman"/>
          <w:sz w:val="28"/>
          <w:szCs w:val="28"/>
        </w:rPr>
        <w:t>concat</w:t>
      </w:r>
      <w:proofErr w:type="spellEnd"/>
      <w:proofErr w:type="gramEnd"/>
      <w:r w:rsidRPr="009D5644">
        <w:rPr>
          <w:rFonts w:ascii="Times New Roman" w:hAnsi="Times New Roman" w:cs="Times New Roman"/>
          <w:sz w:val="28"/>
          <w:szCs w:val="28"/>
        </w:rPr>
        <w:t xml:space="preserve">() позволяет объединить несколько </w:t>
      </w:r>
      <w:proofErr w:type="spellStart"/>
      <w:r w:rsidRPr="009D5644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9D5644">
        <w:rPr>
          <w:rFonts w:ascii="Times New Roman" w:hAnsi="Times New Roman" w:cs="Times New Roman"/>
          <w:sz w:val="28"/>
          <w:szCs w:val="28"/>
        </w:rPr>
        <w:t xml:space="preserve"> по строкам. В данном примере мы объединяем df1 и df2 в один </w:t>
      </w:r>
      <w:proofErr w:type="spellStart"/>
      <w:r w:rsidRPr="009D5644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9D5644">
        <w:rPr>
          <w:rFonts w:ascii="Times New Roman" w:hAnsi="Times New Roman" w:cs="Times New Roman"/>
          <w:sz w:val="28"/>
          <w:szCs w:val="28"/>
        </w:rPr>
        <w:t>, где данные просто присоединяются друг за другом.</w:t>
      </w:r>
    </w:p>
    <w:p w14:paraId="5E85F5AA" w14:textId="77777777" w:rsidR="009D5644" w:rsidRDefault="009D5644" w:rsidP="009D5644">
      <w:pPr>
        <w:jc w:val="both"/>
        <w:rPr>
          <w:rFonts w:ascii="Times New Roman" w:hAnsi="Times New Roman" w:cs="Times New Roman"/>
          <w:sz w:val="28"/>
          <w:szCs w:val="28"/>
        </w:rPr>
      </w:pPr>
      <w:r w:rsidRPr="009D5644">
        <w:rPr>
          <w:rFonts w:ascii="Times New Roman" w:hAnsi="Times New Roman" w:cs="Times New Roman"/>
          <w:sz w:val="28"/>
          <w:szCs w:val="28"/>
        </w:rPr>
        <w:t>Объединение по индексу (</w:t>
      </w:r>
      <w:proofErr w:type="spellStart"/>
      <w:r w:rsidRPr="009D5644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9D5644">
        <w:rPr>
          <w:rFonts w:ascii="Times New Roman" w:hAnsi="Times New Roman" w:cs="Times New Roman"/>
          <w:sz w:val="28"/>
          <w:szCs w:val="28"/>
        </w:rPr>
        <w:t>):</w:t>
      </w:r>
    </w:p>
    <w:p w14:paraId="542E6920" w14:textId="77777777" w:rsidR="009D5644" w:rsidRPr="001E0376" w:rsidRDefault="009D5644" w:rsidP="009D564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rPrChange w:id="239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import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240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pandas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241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as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242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pd</w:t>
      </w:r>
    </w:p>
    <w:p w14:paraId="1383DFD2" w14:textId="77777777" w:rsidR="009D5644" w:rsidRPr="001E0376" w:rsidRDefault="009D5644" w:rsidP="009D564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rPrChange w:id="243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data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244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1 = {'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Возраст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245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': [25, 30, 35]}</w:t>
      </w:r>
    </w:p>
    <w:p w14:paraId="452E440B" w14:textId="77777777" w:rsidR="009D5644" w:rsidRPr="001E0376" w:rsidRDefault="009D5644" w:rsidP="009D564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rPrChange w:id="246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data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247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2 = {'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Зарплата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248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': [50000, 60000, 70000]}</w:t>
      </w:r>
    </w:p>
    <w:p w14:paraId="1AF54226" w14:textId="77777777" w:rsidR="009D5644" w:rsidRPr="008035D7" w:rsidRDefault="009D5644" w:rsidP="009D564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df1 = </w:t>
      </w: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pd.DataFrame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(data1, index=['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Алиса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Боб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Чарли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'])</w:t>
      </w:r>
    </w:p>
    <w:p w14:paraId="4DF771B6" w14:textId="77777777" w:rsidR="009D5644" w:rsidRPr="008035D7" w:rsidRDefault="009D5644" w:rsidP="009D564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df2 = </w:t>
      </w: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pd.DataFrame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(data2, index=['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Алиса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Боб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Чарли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'])</w:t>
      </w:r>
    </w:p>
    <w:p w14:paraId="28D23F04" w14:textId="77777777" w:rsidR="009D5644" w:rsidRPr="008035D7" w:rsidRDefault="009D5644" w:rsidP="009D564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joined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df1.join(df2</w:t>
      </w:r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)  #</w:t>
      </w:r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Объединение по индексу</w:t>
      </w:r>
    </w:p>
    <w:p w14:paraId="24C84583" w14:textId="77777777" w:rsidR="009D5644" w:rsidRPr="008035D7" w:rsidRDefault="009D5644" w:rsidP="009D564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print(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joined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)</w:t>
      </w:r>
    </w:p>
    <w:p w14:paraId="321F69E3" w14:textId="77777777" w:rsidR="009D5644" w:rsidRDefault="009D5644" w:rsidP="009D564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D5644">
        <w:rPr>
          <w:rFonts w:ascii="Times New Roman" w:hAnsi="Times New Roman" w:cs="Times New Roman"/>
          <w:sz w:val="28"/>
          <w:szCs w:val="28"/>
        </w:rPr>
        <w:t>Метод .</w:t>
      </w:r>
      <w:proofErr w:type="spellStart"/>
      <w:r w:rsidRPr="009D5644">
        <w:rPr>
          <w:rFonts w:ascii="Times New Roman" w:hAnsi="Times New Roman" w:cs="Times New Roman"/>
          <w:sz w:val="28"/>
          <w:szCs w:val="28"/>
        </w:rPr>
        <w:t>join</w:t>
      </w:r>
      <w:proofErr w:type="spellEnd"/>
      <w:proofErr w:type="gramEnd"/>
      <w:r w:rsidRPr="009D5644">
        <w:rPr>
          <w:rFonts w:ascii="Times New Roman" w:hAnsi="Times New Roman" w:cs="Times New Roman"/>
          <w:sz w:val="28"/>
          <w:szCs w:val="28"/>
        </w:rPr>
        <w:t xml:space="preserve">() позволяет объединить два </w:t>
      </w:r>
      <w:proofErr w:type="spellStart"/>
      <w:r w:rsidRPr="009D5644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9D5644">
        <w:rPr>
          <w:rFonts w:ascii="Times New Roman" w:hAnsi="Times New Roman" w:cs="Times New Roman"/>
          <w:sz w:val="28"/>
          <w:szCs w:val="28"/>
        </w:rPr>
        <w:t xml:space="preserve"> по индексу. В этом примере мы объединяем df1 и df2 по индексу, что позволяет нам объединить соответствующие данные из обоих </w:t>
      </w:r>
      <w:proofErr w:type="spellStart"/>
      <w:r w:rsidRPr="009D5644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9D5644">
        <w:rPr>
          <w:rFonts w:ascii="Times New Roman" w:hAnsi="Times New Roman" w:cs="Times New Roman"/>
          <w:sz w:val="28"/>
          <w:szCs w:val="28"/>
        </w:rPr>
        <w:t>.</w:t>
      </w:r>
    </w:p>
    <w:p w14:paraId="7A2E0540" w14:textId="77777777" w:rsidR="009D5644" w:rsidRDefault="009D5644" w:rsidP="009D5644">
      <w:pPr>
        <w:jc w:val="both"/>
        <w:rPr>
          <w:rFonts w:ascii="Times New Roman" w:hAnsi="Times New Roman" w:cs="Times New Roman"/>
          <w:sz w:val="28"/>
          <w:szCs w:val="28"/>
        </w:rPr>
      </w:pPr>
      <w:r w:rsidRPr="009D5644">
        <w:rPr>
          <w:rFonts w:ascii="Times New Roman" w:hAnsi="Times New Roman" w:cs="Times New Roman"/>
          <w:sz w:val="28"/>
          <w:szCs w:val="28"/>
        </w:rPr>
        <w:t>Объединение по условию (</w:t>
      </w:r>
      <w:proofErr w:type="spellStart"/>
      <w:r w:rsidRPr="009D5644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9D5644">
        <w:rPr>
          <w:rFonts w:ascii="Times New Roman" w:hAnsi="Times New Roman" w:cs="Times New Roman"/>
          <w:sz w:val="28"/>
          <w:szCs w:val="28"/>
        </w:rPr>
        <w:t xml:space="preserve"> с параметром </w:t>
      </w:r>
      <w:proofErr w:type="spellStart"/>
      <w:r w:rsidRPr="009D5644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9D5644">
        <w:rPr>
          <w:rFonts w:ascii="Times New Roman" w:hAnsi="Times New Roman" w:cs="Times New Roman"/>
          <w:sz w:val="28"/>
          <w:szCs w:val="28"/>
        </w:rPr>
        <w:t>):</w:t>
      </w:r>
    </w:p>
    <w:p w14:paraId="528C55A5" w14:textId="77777777" w:rsidR="009D5644" w:rsidRPr="008035D7" w:rsidRDefault="009D5644" w:rsidP="009D564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import pandas as pd</w:t>
      </w:r>
    </w:p>
    <w:p w14:paraId="6CBE7C45" w14:textId="77777777" w:rsidR="009D5644" w:rsidRPr="008035D7" w:rsidRDefault="009D5644" w:rsidP="009D564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data1 = {'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Имя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': ['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Алиса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Боб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Чарли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'],</w:t>
      </w:r>
    </w:p>
    <w:p w14:paraId="62B26165" w14:textId="77777777" w:rsidR="009D5644" w:rsidRPr="008035D7" w:rsidRDefault="009D5644" w:rsidP="009D564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    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Город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': ['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Москва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Нью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-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Йорк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Лондон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']}</w:t>
      </w:r>
    </w:p>
    <w:p w14:paraId="704F431E" w14:textId="77777777" w:rsidR="009D5644" w:rsidRPr="008035D7" w:rsidRDefault="009D5644" w:rsidP="009D564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data2 = {'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Имя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': ['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Алиса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Боб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Дэвид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'],</w:t>
      </w:r>
    </w:p>
    <w:p w14:paraId="2BCED787" w14:textId="77777777" w:rsidR="009D5644" w:rsidRPr="008035D7" w:rsidRDefault="009D5644" w:rsidP="009D564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    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Возраст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': [25, 30, 35]}</w:t>
      </w:r>
    </w:p>
    <w:p w14:paraId="392F12D0" w14:textId="77777777" w:rsidR="009D5644" w:rsidRPr="008035D7" w:rsidRDefault="009D5644" w:rsidP="009D564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df1 = </w:t>
      </w: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pd.DataFrame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(data1)</w:t>
      </w:r>
    </w:p>
    <w:p w14:paraId="5DF174F3" w14:textId="77777777" w:rsidR="009D5644" w:rsidRPr="008035D7" w:rsidRDefault="009D5644" w:rsidP="009D564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df2 = </w:t>
      </w: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pd.DataFrame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(data2)</w:t>
      </w:r>
    </w:p>
    <w:p w14:paraId="132081BF" w14:textId="77777777" w:rsidR="009D5644" w:rsidRPr="008035D7" w:rsidRDefault="009D5644" w:rsidP="009D564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merged_inner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= </w:t>
      </w: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pd.merge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(df1, df2, on='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Имя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', how='inner')  #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Внутреннее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объединение</w:t>
      </w:r>
    </w:p>
    <w:p w14:paraId="611E2C57" w14:textId="77777777" w:rsidR="009D5644" w:rsidRPr="008035D7" w:rsidRDefault="009D5644" w:rsidP="009D564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merged_outer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= </w:t>
      </w: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pd.merge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(df1, df2, on='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Имя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', how='outer')  #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Внешнее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объединение</w:t>
      </w:r>
    </w:p>
    <w:p w14:paraId="5D97E909" w14:textId="77777777" w:rsidR="009D5644" w:rsidRPr="008035D7" w:rsidRDefault="009D5644" w:rsidP="009D564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merged_left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= </w:t>
      </w: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pd.merge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(df1, df2, on='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Имя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', how='left')    #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Левое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объединение</w:t>
      </w:r>
    </w:p>
    <w:p w14:paraId="27D3D989" w14:textId="77777777" w:rsidR="009D5644" w:rsidRPr="008035D7" w:rsidRDefault="009D5644" w:rsidP="009D564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merged_right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= </w:t>
      </w: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pd.merge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(df1, df2, on='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Имя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', how='right')  #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Правое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объединение</w:t>
      </w:r>
    </w:p>
    <w:p w14:paraId="054D1964" w14:textId="77777777" w:rsidR="009D5644" w:rsidRPr="008035D7" w:rsidRDefault="009D5644" w:rsidP="009D564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print(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merged_inner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)</w:t>
      </w:r>
    </w:p>
    <w:p w14:paraId="79D3C2C7" w14:textId="77777777" w:rsidR="009D5644" w:rsidRPr="008035D7" w:rsidRDefault="009D5644" w:rsidP="009D564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print(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merged_outer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)</w:t>
      </w:r>
    </w:p>
    <w:p w14:paraId="4BE44800" w14:textId="77777777" w:rsidR="009D5644" w:rsidRPr="001E0376" w:rsidRDefault="009D5644" w:rsidP="009D564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  <w:rPrChange w:id="249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</w:rPrChange>
        </w:rPr>
      </w:pP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  <w:rPrChange w:id="250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</w:rPrChange>
        </w:rPr>
        <w:t>print(</w:t>
      </w:r>
      <w:proofErr w:type="spellStart"/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  <w:rPrChange w:id="251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</w:rPrChange>
        </w:rPr>
        <w:t>merged_left</w:t>
      </w:r>
      <w:proofErr w:type="spellEnd"/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  <w:rPrChange w:id="252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</w:rPrChange>
        </w:rPr>
        <w:t>)</w:t>
      </w:r>
    </w:p>
    <w:p w14:paraId="0FAAFDA5" w14:textId="77777777" w:rsidR="009D5644" w:rsidRPr="001E0376" w:rsidRDefault="009D5644" w:rsidP="009D564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  <w:rPrChange w:id="253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</w:rPrChange>
        </w:rPr>
      </w:pP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  <w:rPrChange w:id="254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</w:rPrChange>
        </w:rPr>
        <w:t>print(</w:t>
      </w:r>
      <w:proofErr w:type="spellStart"/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  <w:rPrChange w:id="255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</w:rPrChange>
        </w:rPr>
        <w:t>merged_right</w:t>
      </w:r>
      <w:proofErr w:type="spellEnd"/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  <w:rPrChange w:id="256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</w:rPrChange>
        </w:rPr>
        <w:t>)</w:t>
      </w:r>
    </w:p>
    <w:p w14:paraId="2DD16E05" w14:textId="77777777" w:rsidR="009D5644" w:rsidRDefault="009D5644" w:rsidP="009D564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D5644">
        <w:rPr>
          <w:rFonts w:ascii="Times New Roman" w:hAnsi="Times New Roman" w:cs="Times New Roman"/>
          <w:sz w:val="28"/>
          <w:szCs w:val="28"/>
        </w:rPr>
        <w:t>Метод .</w:t>
      </w:r>
      <w:proofErr w:type="spellStart"/>
      <w:r w:rsidRPr="009D5644">
        <w:rPr>
          <w:rFonts w:ascii="Times New Roman" w:hAnsi="Times New Roman" w:cs="Times New Roman"/>
          <w:sz w:val="28"/>
          <w:szCs w:val="28"/>
        </w:rPr>
        <w:t>merge</w:t>
      </w:r>
      <w:proofErr w:type="spellEnd"/>
      <w:proofErr w:type="gramEnd"/>
      <w:r w:rsidRPr="009D5644">
        <w:rPr>
          <w:rFonts w:ascii="Times New Roman" w:hAnsi="Times New Roman" w:cs="Times New Roman"/>
          <w:sz w:val="28"/>
          <w:szCs w:val="28"/>
        </w:rPr>
        <w:t xml:space="preserve">() позволяет указать параметр </w:t>
      </w:r>
      <w:proofErr w:type="spellStart"/>
      <w:r w:rsidRPr="009D5644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9D5644">
        <w:rPr>
          <w:rFonts w:ascii="Times New Roman" w:hAnsi="Times New Roman" w:cs="Times New Roman"/>
          <w:sz w:val="28"/>
          <w:szCs w:val="28"/>
        </w:rPr>
        <w:t xml:space="preserve">, который определяет тип объединения: </w:t>
      </w:r>
      <w:proofErr w:type="spellStart"/>
      <w:r w:rsidRPr="009D5644">
        <w:rPr>
          <w:rFonts w:ascii="Times New Roman" w:hAnsi="Times New Roman" w:cs="Times New Roman"/>
          <w:sz w:val="28"/>
          <w:szCs w:val="28"/>
        </w:rPr>
        <w:t>inner</w:t>
      </w:r>
      <w:proofErr w:type="spellEnd"/>
      <w:r w:rsidRPr="009D5644">
        <w:rPr>
          <w:rFonts w:ascii="Times New Roman" w:hAnsi="Times New Roman" w:cs="Times New Roman"/>
          <w:sz w:val="28"/>
          <w:szCs w:val="28"/>
        </w:rPr>
        <w:t xml:space="preserve"> (внутреннее объединение), </w:t>
      </w:r>
      <w:proofErr w:type="spellStart"/>
      <w:r w:rsidRPr="009D5644">
        <w:rPr>
          <w:rFonts w:ascii="Times New Roman" w:hAnsi="Times New Roman" w:cs="Times New Roman"/>
          <w:sz w:val="28"/>
          <w:szCs w:val="28"/>
        </w:rPr>
        <w:t>outer</w:t>
      </w:r>
      <w:proofErr w:type="spellEnd"/>
      <w:r w:rsidRPr="009D5644">
        <w:rPr>
          <w:rFonts w:ascii="Times New Roman" w:hAnsi="Times New Roman" w:cs="Times New Roman"/>
          <w:sz w:val="28"/>
          <w:szCs w:val="28"/>
        </w:rPr>
        <w:t xml:space="preserve"> (внешнее объединение), </w:t>
      </w:r>
      <w:proofErr w:type="spellStart"/>
      <w:r w:rsidRPr="009D5644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9D5644">
        <w:rPr>
          <w:rFonts w:ascii="Times New Roman" w:hAnsi="Times New Roman" w:cs="Times New Roman"/>
          <w:sz w:val="28"/>
          <w:szCs w:val="28"/>
        </w:rPr>
        <w:t xml:space="preserve"> (левое объединение) или </w:t>
      </w:r>
      <w:proofErr w:type="spellStart"/>
      <w:r w:rsidRPr="009D5644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9D5644">
        <w:rPr>
          <w:rFonts w:ascii="Times New Roman" w:hAnsi="Times New Roman" w:cs="Times New Roman"/>
          <w:sz w:val="28"/>
          <w:szCs w:val="28"/>
        </w:rPr>
        <w:t xml:space="preserve"> (правое объединение). В результате мы получаем объединенные </w:t>
      </w:r>
      <w:proofErr w:type="spellStart"/>
      <w:r w:rsidRPr="009D5644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9D5644">
        <w:rPr>
          <w:rFonts w:ascii="Times New Roman" w:hAnsi="Times New Roman" w:cs="Times New Roman"/>
          <w:sz w:val="28"/>
          <w:szCs w:val="28"/>
        </w:rPr>
        <w:t xml:space="preserve"> в соответствии с заданным типом объединения.</w:t>
      </w:r>
    </w:p>
    <w:p w14:paraId="56768FCE" w14:textId="0CA30962" w:rsidR="009D5644" w:rsidRPr="006221F1" w:rsidRDefault="009D5644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40"/>
          <w:szCs w:val="40"/>
          <w:rPrChange w:id="257" w:author="v i" w:date="2023-09-28T20:15:00Z">
            <w:rPr/>
          </w:rPrChange>
        </w:rPr>
        <w:pPrChange w:id="258" w:author="v i" w:date="2023-09-28T20:15:00Z">
          <w:pPr>
            <w:jc w:val="center"/>
          </w:pPr>
        </w:pPrChange>
      </w:pPr>
      <w:r w:rsidRPr="006221F1">
        <w:rPr>
          <w:rFonts w:ascii="Times New Roman" w:hAnsi="Times New Roman" w:cs="Times New Roman"/>
          <w:b/>
          <w:sz w:val="40"/>
          <w:szCs w:val="40"/>
          <w:rPrChange w:id="259" w:author="v i" w:date="2023-09-28T20:15:00Z">
            <w:rPr/>
          </w:rPrChange>
        </w:rPr>
        <w:t xml:space="preserve">Работа с данными в </w:t>
      </w:r>
      <w:proofErr w:type="spellStart"/>
      <w:r w:rsidRPr="006221F1">
        <w:rPr>
          <w:rFonts w:ascii="Times New Roman" w:hAnsi="Times New Roman" w:cs="Times New Roman"/>
          <w:b/>
          <w:sz w:val="40"/>
          <w:szCs w:val="40"/>
          <w:rPrChange w:id="260" w:author="v i" w:date="2023-09-28T20:15:00Z">
            <w:rPr/>
          </w:rPrChange>
        </w:rPr>
        <w:t>Pandas</w:t>
      </w:r>
      <w:proofErr w:type="spellEnd"/>
    </w:p>
    <w:p w14:paraId="1D77B172" w14:textId="77777777" w:rsidR="009D5644" w:rsidRDefault="005F3B68" w:rsidP="009D5644">
      <w:pPr>
        <w:jc w:val="both"/>
        <w:rPr>
          <w:rFonts w:ascii="Times New Roman" w:hAnsi="Times New Roman" w:cs="Times New Roman"/>
          <w:sz w:val="28"/>
          <w:szCs w:val="28"/>
        </w:rPr>
      </w:pPr>
      <w:r w:rsidRPr="005F3B6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5F3B68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5F3B68">
        <w:rPr>
          <w:rFonts w:ascii="Times New Roman" w:hAnsi="Times New Roman" w:cs="Times New Roman"/>
          <w:sz w:val="28"/>
          <w:szCs w:val="28"/>
        </w:rPr>
        <w:t xml:space="preserve"> есть функциональность для чтения и записи данных в ра</w:t>
      </w:r>
      <w:r>
        <w:rPr>
          <w:rFonts w:ascii="Times New Roman" w:hAnsi="Times New Roman" w:cs="Times New Roman"/>
          <w:sz w:val="28"/>
          <w:szCs w:val="28"/>
        </w:rPr>
        <w:t>зличных форматах, таких как CSV и</w:t>
      </w:r>
      <w:r w:rsidRPr="005F3B68">
        <w:rPr>
          <w:rFonts w:ascii="Times New Roman" w:hAnsi="Times New Roman" w:cs="Times New Roman"/>
          <w:sz w:val="28"/>
          <w:szCs w:val="28"/>
        </w:rPr>
        <w:t xml:space="preserve"> Excel. Давайте рассмотрим некоторые методы для выполнения этих операций:</w:t>
      </w:r>
    </w:p>
    <w:p w14:paraId="13DF3390" w14:textId="77777777" w:rsidR="005F3B68" w:rsidRDefault="005F3B68" w:rsidP="009D5644">
      <w:pPr>
        <w:jc w:val="both"/>
        <w:rPr>
          <w:rFonts w:ascii="Times New Roman" w:hAnsi="Times New Roman" w:cs="Times New Roman"/>
          <w:sz w:val="28"/>
          <w:szCs w:val="28"/>
        </w:rPr>
      </w:pPr>
      <w:r w:rsidRPr="006221F1">
        <w:rPr>
          <w:rFonts w:ascii="Times New Roman" w:hAnsi="Times New Roman" w:cs="Times New Roman"/>
          <w:b/>
          <w:bCs/>
          <w:sz w:val="28"/>
          <w:szCs w:val="28"/>
          <w:rPrChange w:id="261" w:author="v i" w:date="2023-09-28T20:15:00Z">
            <w:rPr>
              <w:rFonts w:ascii="Times New Roman" w:hAnsi="Times New Roman" w:cs="Times New Roman"/>
              <w:sz w:val="28"/>
              <w:szCs w:val="28"/>
            </w:rPr>
          </w:rPrChange>
        </w:rPr>
        <w:t>Чтение данных из CSV</w:t>
      </w:r>
      <w:r w:rsidRPr="005F3B68">
        <w:rPr>
          <w:rFonts w:ascii="Times New Roman" w:hAnsi="Times New Roman" w:cs="Times New Roman"/>
          <w:sz w:val="28"/>
          <w:szCs w:val="28"/>
        </w:rPr>
        <w:t>:</w:t>
      </w:r>
    </w:p>
    <w:p w14:paraId="74C9EA49" w14:textId="77777777" w:rsidR="005F3B68" w:rsidRPr="008035D7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import pandas as pd</w:t>
      </w:r>
    </w:p>
    <w:p w14:paraId="012DDD99" w14:textId="77777777" w:rsidR="005F3B68" w:rsidRPr="008035D7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df = </w:t>
      </w: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pd.read</w:t>
      </w:r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_csv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('data.csv')</w:t>
      </w:r>
    </w:p>
    <w:p w14:paraId="579AD96C" w14:textId="77777777" w:rsidR="005F3B68" w:rsidRDefault="005F3B68" w:rsidP="005F3B68">
      <w:pPr>
        <w:jc w:val="both"/>
        <w:rPr>
          <w:rFonts w:ascii="Times New Roman" w:hAnsi="Times New Roman" w:cs="Times New Roman"/>
          <w:sz w:val="28"/>
          <w:szCs w:val="28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print(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df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)</w:t>
      </w:r>
    </w:p>
    <w:p w14:paraId="6A93EFD5" w14:textId="77777777" w:rsidR="005F3B68" w:rsidRDefault="005F3B68" w:rsidP="005F3B68">
      <w:pPr>
        <w:jc w:val="both"/>
        <w:rPr>
          <w:rFonts w:ascii="Times New Roman" w:hAnsi="Times New Roman" w:cs="Times New Roman"/>
          <w:sz w:val="28"/>
          <w:szCs w:val="28"/>
        </w:rPr>
      </w:pPr>
      <w:r w:rsidRPr="005F3B68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5F3B68">
        <w:rPr>
          <w:rFonts w:ascii="Times New Roman" w:hAnsi="Times New Roman" w:cs="Times New Roman"/>
          <w:sz w:val="28"/>
          <w:szCs w:val="28"/>
        </w:rPr>
        <w:t>read_</w:t>
      </w:r>
      <w:proofErr w:type="gramStart"/>
      <w:r w:rsidRPr="005F3B68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5F3B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3B68">
        <w:rPr>
          <w:rFonts w:ascii="Times New Roman" w:hAnsi="Times New Roman" w:cs="Times New Roman"/>
          <w:sz w:val="28"/>
          <w:szCs w:val="28"/>
        </w:rPr>
        <w:t xml:space="preserve">) позволяет читать данные из CSV-файла и создавать </w:t>
      </w:r>
      <w:proofErr w:type="spellStart"/>
      <w:r w:rsidRPr="005F3B6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5F3B68">
        <w:rPr>
          <w:rFonts w:ascii="Times New Roman" w:hAnsi="Times New Roman" w:cs="Times New Roman"/>
          <w:sz w:val="28"/>
          <w:szCs w:val="28"/>
        </w:rPr>
        <w:t xml:space="preserve"> на их основе. Вы можете указать путь к файлу в качестве аргумента метода. CSV-файл должен содержать данные, разделенные запятыми (или другим разделителем), и может иметь заголовок с названиями столбцов.</w:t>
      </w:r>
    </w:p>
    <w:p w14:paraId="48649D63" w14:textId="77777777" w:rsidR="005F3B68" w:rsidRDefault="005F3B68" w:rsidP="005F3B68">
      <w:pPr>
        <w:jc w:val="both"/>
        <w:rPr>
          <w:rFonts w:ascii="Times New Roman" w:hAnsi="Times New Roman" w:cs="Times New Roman"/>
          <w:sz w:val="28"/>
          <w:szCs w:val="28"/>
        </w:rPr>
      </w:pPr>
      <w:r w:rsidRPr="006221F1">
        <w:rPr>
          <w:rFonts w:ascii="Times New Roman" w:hAnsi="Times New Roman" w:cs="Times New Roman"/>
          <w:b/>
          <w:bCs/>
          <w:sz w:val="28"/>
          <w:szCs w:val="28"/>
          <w:rPrChange w:id="262" w:author="v i" w:date="2023-09-28T20:16:00Z">
            <w:rPr>
              <w:rFonts w:ascii="Times New Roman" w:hAnsi="Times New Roman" w:cs="Times New Roman"/>
              <w:sz w:val="28"/>
              <w:szCs w:val="28"/>
            </w:rPr>
          </w:rPrChange>
        </w:rPr>
        <w:t>Запись данных в CSV</w:t>
      </w:r>
      <w:r w:rsidRPr="005F3B68">
        <w:rPr>
          <w:rFonts w:ascii="Times New Roman" w:hAnsi="Times New Roman" w:cs="Times New Roman"/>
          <w:sz w:val="28"/>
          <w:szCs w:val="28"/>
        </w:rPr>
        <w:t>:</w:t>
      </w:r>
    </w:p>
    <w:p w14:paraId="56F6C517" w14:textId="77777777" w:rsidR="005F3B68" w:rsidRPr="008035D7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import pandas as pd</w:t>
      </w:r>
    </w:p>
    <w:p w14:paraId="53F3F34C" w14:textId="77777777" w:rsidR="005F3B68" w:rsidRPr="008035D7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df = </w:t>
      </w: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pd.DataFrame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({'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Имя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': ['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Алиса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Боб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Чарли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'],</w:t>
      </w:r>
    </w:p>
    <w:p w14:paraId="50C992AF" w14:textId="77777777" w:rsidR="005F3B68" w:rsidRPr="008035D7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              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'Возраст': [25, 30, 35],</w:t>
      </w:r>
    </w:p>
    <w:p w14:paraId="600D28E0" w14:textId="7B2DE558" w:rsidR="005F3B68" w:rsidRPr="00C8304E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             'Город': ['Москва', 'Нью-Йорк', 'Лондон']</w:t>
      </w:r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})</w:t>
      </w:r>
      <w:ins w:id="263" w:author="Виктор Катаев" w:date="2023-11-06T14:22:00Z">
        <w:r w:rsidR="00BE3E65">
          <w:rPr>
            <w:rFonts w:ascii="Times New Roman" w:hAnsi="Times New Roman" w:cs="Times New Roman"/>
            <w:color w:val="5B9BD5" w:themeColor="accent1"/>
            <w:sz w:val="28"/>
            <w:szCs w:val="28"/>
          </w:rPr>
          <w:t>з</w:t>
        </w:r>
      </w:ins>
      <w:proofErr w:type="gramEnd"/>
    </w:p>
    <w:p w14:paraId="73E60964" w14:textId="77777777" w:rsidR="005F3B68" w:rsidRPr="008035D7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df.to_</w:t>
      </w:r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csv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</w:t>
      </w:r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'data.csv', index=False)</w:t>
      </w:r>
    </w:p>
    <w:p w14:paraId="6F60172E" w14:textId="77777777" w:rsidR="00434562" w:rsidRPr="00434562" w:rsidRDefault="00434562" w:rsidP="00434562">
      <w:pPr>
        <w:jc w:val="both"/>
        <w:rPr>
          <w:ins w:id="264" w:author="Виктор Катаев" w:date="2023-11-06T14:55:00Z"/>
          <w:rFonts w:ascii="Times New Roman" w:hAnsi="Times New Roman" w:cs="Times New Roman"/>
          <w:sz w:val="28"/>
          <w:szCs w:val="28"/>
          <w:rPrChange w:id="265" w:author="Виктор Катаев" w:date="2023-11-06T14:55:00Z">
            <w:rPr>
              <w:ins w:id="266" w:author="Виктор Катаев" w:date="2023-11-06T14:55:00Z"/>
              <w:rFonts w:ascii="Times New Roman" w:hAnsi="Times New Roman" w:cs="Times New Roman"/>
              <w:sz w:val="28"/>
              <w:szCs w:val="28"/>
              <w:lang w:val="en-US"/>
            </w:rPr>
          </w:rPrChange>
        </w:rPr>
      </w:pPr>
      <w:ins w:id="267" w:author="Виктор Катаев" w:date="2023-11-06T14:55:00Z">
        <w:r w:rsidRPr="00CD3094">
          <w:rPr>
            <w:rFonts w:ascii="Times New Roman" w:hAnsi="Times New Roman" w:cs="Times New Roman"/>
            <w:b/>
            <w:bCs/>
            <w:sz w:val="28"/>
            <w:szCs w:val="28"/>
          </w:rPr>
          <w:t>Запись</w:t>
        </w:r>
        <w:r w:rsidRPr="00434562">
          <w:rPr>
            <w:rFonts w:ascii="Times New Roman" w:hAnsi="Times New Roman" w:cs="Times New Roman"/>
            <w:b/>
            <w:bCs/>
            <w:sz w:val="28"/>
            <w:szCs w:val="28"/>
            <w:rPrChange w:id="268" w:author="Виктор Катаев" w:date="2023-11-06T14:55:00Z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rPrChange>
          </w:rPr>
          <w:t xml:space="preserve"> </w:t>
        </w:r>
        <w:r w:rsidRPr="00CD3094">
          <w:rPr>
            <w:rFonts w:ascii="Times New Roman" w:hAnsi="Times New Roman" w:cs="Times New Roman"/>
            <w:b/>
            <w:bCs/>
            <w:sz w:val="28"/>
            <w:szCs w:val="28"/>
          </w:rPr>
          <w:t>данных</w:t>
        </w:r>
        <w:r w:rsidRPr="00434562">
          <w:rPr>
            <w:rFonts w:ascii="Times New Roman" w:hAnsi="Times New Roman" w:cs="Times New Roman"/>
            <w:b/>
            <w:bCs/>
            <w:sz w:val="28"/>
            <w:szCs w:val="28"/>
            <w:rPrChange w:id="269" w:author="Виктор Катаев" w:date="2023-11-06T14:55:00Z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rPrChange>
          </w:rPr>
          <w:t xml:space="preserve"> </w:t>
        </w:r>
        <w:r w:rsidRPr="00CD3094">
          <w:rPr>
            <w:rFonts w:ascii="Times New Roman" w:hAnsi="Times New Roman" w:cs="Times New Roman"/>
            <w:b/>
            <w:bCs/>
            <w:sz w:val="28"/>
            <w:szCs w:val="28"/>
          </w:rPr>
          <w:t>в</w:t>
        </w:r>
        <w:r w:rsidRPr="00434562">
          <w:rPr>
            <w:rFonts w:ascii="Times New Roman" w:hAnsi="Times New Roman" w:cs="Times New Roman"/>
            <w:b/>
            <w:bCs/>
            <w:sz w:val="28"/>
            <w:szCs w:val="28"/>
            <w:rPrChange w:id="270" w:author="Виктор Катаев" w:date="2023-11-06T14:55:00Z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rPrChange>
          </w:rPr>
          <w:t xml:space="preserve"> </w:t>
        </w:r>
        <w:r w:rsidRPr="00CD3094">
          <w:rPr>
            <w:rFonts w:ascii="Times New Roman" w:hAnsi="Times New Roman" w:cs="Times New Roman"/>
            <w:b/>
            <w:bCs/>
            <w:sz w:val="28"/>
            <w:szCs w:val="28"/>
            <w:lang w:val="en-US"/>
          </w:rPr>
          <w:t>Excel</w:t>
        </w:r>
        <w:r w:rsidRPr="00434562">
          <w:rPr>
            <w:rFonts w:ascii="Times New Roman" w:hAnsi="Times New Roman" w:cs="Times New Roman"/>
            <w:sz w:val="28"/>
            <w:szCs w:val="28"/>
            <w:rPrChange w:id="271" w:author="Виктор Катаев" w:date="2023-11-06T14:55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:</w:t>
        </w:r>
      </w:ins>
    </w:p>
    <w:p w14:paraId="546633D9" w14:textId="77777777" w:rsidR="00434562" w:rsidRPr="00CD3094" w:rsidRDefault="00434562" w:rsidP="00434562">
      <w:pPr>
        <w:jc w:val="both"/>
        <w:rPr>
          <w:ins w:id="272" w:author="Виктор Катаев" w:date="2023-11-06T14:55:00Z"/>
          <w:rFonts w:ascii="Times New Roman" w:hAnsi="Times New Roman" w:cs="Times New Roman"/>
          <w:sz w:val="28"/>
          <w:szCs w:val="28"/>
        </w:rPr>
      </w:pPr>
      <w:ins w:id="273" w:author="Виктор Катаев" w:date="2023-11-06T14:55:00Z">
        <w:r>
          <w:rPr>
            <w:rFonts w:ascii="Times New Roman" w:hAnsi="Times New Roman" w:cs="Times New Roman"/>
            <w:sz w:val="28"/>
            <w:szCs w:val="28"/>
          </w:rPr>
          <w:t>Рекомендовано</w:t>
        </w:r>
        <w:r w:rsidRPr="00CD3094">
          <w:rPr>
            <w:rFonts w:ascii="Times New Roman" w:hAnsi="Times New Roman" w:cs="Times New Roman"/>
            <w:sz w:val="28"/>
            <w:szCs w:val="28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</w:rPr>
          <w:t xml:space="preserve">установить дополнительный модуль открытия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Excel</w:t>
        </w:r>
        <w:r w:rsidRPr="00CD3094">
          <w:rPr>
            <w:rFonts w:ascii="Times New Roman" w:hAnsi="Times New Roman" w:cs="Times New Roman"/>
            <w:sz w:val="28"/>
            <w:szCs w:val="28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</w:rPr>
          <w:t xml:space="preserve">файлов: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pip</w:t>
        </w:r>
        <w:r w:rsidRPr="00CD3094">
          <w:rPr>
            <w:rFonts w:ascii="Times New Roman" w:hAnsi="Times New Roman" w:cs="Times New Roman"/>
            <w:sz w:val="28"/>
            <w:szCs w:val="28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install</w:t>
        </w:r>
        <w:r w:rsidRPr="00CD3094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8"/>
            <w:szCs w:val="28"/>
            <w:lang w:val="en-US"/>
          </w:rPr>
          <w:t>openpyxl</w:t>
        </w:r>
        <w:proofErr w:type="spellEnd"/>
        <w:r w:rsidRPr="00CD3094"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</w:p>
    <w:p w14:paraId="6FDFFAA6" w14:textId="77777777" w:rsidR="00434562" w:rsidRPr="008035D7" w:rsidRDefault="00434562" w:rsidP="00434562">
      <w:pPr>
        <w:jc w:val="both"/>
        <w:rPr>
          <w:ins w:id="274" w:author="Виктор Катаев" w:date="2023-11-06T14:55:00Z"/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ins w:id="275" w:author="Виктор Катаев" w:date="2023-11-06T14:55:00Z">
        <w:r w:rsidRPr="008035D7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import pandas as pd</w:t>
        </w:r>
      </w:ins>
    </w:p>
    <w:p w14:paraId="7E9FA4F1" w14:textId="77777777" w:rsidR="00434562" w:rsidRPr="008035D7" w:rsidRDefault="00434562" w:rsidP="00434562">
      <w:pPr>
        <w:jc w:val="both"/>
        <w:rPr>
          <w:ins w:id="276" w:author="Виктор Катаев" w:date="2023-11-06T14:55:00Z"/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ins w:id="277" w:author="Виктор Катаев" w:date="2023-11-06T14:55:00Z">
        <w:r w:rsidRPr="008035D7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 xml:space="preserve">df = </w:t>
        </w:r>
        <w:proofErr w:type="spellStart"/>
        <w:proofErr w:type="gramStart"/>
        <w:r w:rsidRPr="008035D7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pd.DataFrame</w:t>
        </w:r>
        <w:proofErr w:type="spellEnd"/>
        <w:proofErr w:type="gramEnd"/>
        <w:r w:rsidRPr="008035D7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({'</w:t>
        </w:r>
        <w:r w:rsidRPr="008035D7">
          <w:rPr>
            <w:rFonts w:ascii="Times New Roman" w:hAnsi="Times New Roman" w:cs="Times New Roman"/>
            <w:color w:val="5B9BD5" w:themeColor="accent1"/>
            <w:sz w:val="28"/>
            <w:szCs w:val="28"/>
          </w:rPr>
          <w:t>Имя</w:t>
        </w:r>
        <w:r w:rsidRPr="008035D7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': ['</w:t>
        </w:r>
        <w:r w:rsidRPr="008035D7">
          <w:rPr>
            <w:rFonts w:ascii="Times New Roman" w:hAnsi="Times New Roman" w:cs="Times New Roman"/>
            <w:color w:val="5B9BD5" w:themeColor="accent1"/>
            <w:sz w:val="28"/>
            <w:szCs w:val="28"/>
          </w:rPr>
          <w:t>Алиса</w:t>
        </w:r>
        <w:r w:rsidRPr="008035D7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', '</w:t>
        </w:r>
        <w:r w:rsidRPr="008035D7">
          <w:rPr>
            <w:rFonts w:ascii="Times New Roman" w:hAnsi="Times New Roman" w:cs="Times New Roman"/>
            <w:color w:val="5B9BD5" w:themeColor="accent1"/>
            <w:sz w:val="28"/>
            <w:szCs w:val="28"/>
          </w:rPr>
          <w:t>Боб</w:t>
        </w:r>
        <w:r w:rsidRPr="008035D7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', '</w:t>
        </w:r>
        <w:r w:rsidRPr="008035D7">
          <w:rPr>
            <w:rFonts w:ascii="Times New Roman" w:hAnsi="Times New Roman" w:cs="Times New Roman"/>
            <w:color w:val="5B9BD5" w:themeColor="accent1"/>
            <w:sz w:val="28"/>
            <w:szCs w:val="28"/>
          </w:rPr>
          <w:t>Чарли</w:t>
        </w:r>
        <w:r w:rsidRPr="008035D7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'],</w:t>
        </w:r>
      </w:ins>
    </w:p>
    <w:p w14:paraId="4D87AE75" w14:textId="77777777" w:rsidR="00434562" w:rsidRPr="008035D7" w:rsidRDefault="00434562" w:rsidP="00434562">
      <w:pPr>
        <w:jc w:val="both"/>
        <w:rPr>
          <w:ins w:id="278" w:author="Виктор Катаев" w:date="2023-11-06T14:55:00Z"/>
          <w:rFonts w:ascii="Times New Roman" w:hAnsi="Times New Roman" w:cs="Times New Roman"/>
          <w:color w:val="5B9BD5" w:themeColor="accent1"/>
          <w:sz w:val="28"/>
          <w:szCs w:val="28"/>
        </w:rPr>
      </w:pPr>
      <w:ins w:id="279" w:author="Виктор Катаев" w:date="2023-11-06T14:55:00Z">
        <w:r w:rsidRPr="008035D7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 xml:space="preserve">                   </w:t>
        </w:r>
        <w:r w:rsidRPr="008035D7">
          <w:rPr>
            <w:rFonts w:ascii="Times New Roman" w:hAnsi="Times New Roman" w:cs="Times New Roman"/>
            <w:color w:val="5B9BD5" w:themeColor="accent1"/>
            <w:sz w:val="28"/>
            <w:szCs w:val="28"/>
          </w:rPr>
          <w:t>'Возраст': [25, 30, 35],</w:t>
        </w:r>
      </w:ins>
    </w:p>
    <w:p w14:paraId="693C908C" w14:textId="77777777" w:rsidR="00434562" w:rsidRPr="008035D7" w:rsidRDefault="00434562" w:rsidP="00434562">
      <w:pPr>
        <w:jc w:val="both"/>
        <w:rPr>
          <w:ins w:id="280" w:author="Виктор Катаев" w:date="2023-11-06T14:55:00Z"/>
          <w:rFonts w:ascii="Times New Roman" w:hAnsi="Times New Roman" w:cs="Times New Roman"/>
          <w:color w:val="5B9BD5" w:themeColor="accent1"/>
          <w:sz w:val="28"/>
          <w:szCs w:val="28"/>
        </w:rPr>
      </w:pPr>
      <w:ins w:id="281" w:author="Виктор Катаев" w:date="2023-11-06T14:55:00Z">
        <w:r w:rsidRPr="008035D7">
          <w:rPr>
            <w:rFonts w:ascii="Times New Roman" w:hAnsi="Times New Roman" w:cs="Times New Roman"/>
            <w:color w:val="5B9BD5" w:themeColor="accent1"/>
            <w:sz w:val="28"/>
            <w:szCs w:val="28"/>
          </w:rPr>
          <w:t xml:space="preserve">                   'Город': ['Москва', 'Нью-Йорк', 'Лондон']})</w:t>
        </w:r>
      </w:ins>
    </w:p>
    <w:p w14:paraId="53824717" w14:textId="77777777" w:rsidR="00434562" w:rsidRPr="008035D7" w:rsidRDefault="00434562" w:rsidP="00434562">
      <w:pPr>
        <w:jc w:val="both"/>
        <w:rPr>
          <w:ins w:id="282" w:author="Виктор Катаев" w:date="2023-11-06T14:55:00Z"/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proofErr w:type="spellStart"/>
      <w:ins w:id="283" w:author="Виктор Катаев" w:date="2023-11-06T14:55:00Z">
        <w:r w:rsidRPr="008035D7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df.to_</w:t>
        </w:r>
        <w:proofErr w:type="gramStart"/>
        <w:r w:rsidRPr="008035D7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excel</w:t>
        </w:r>
        <w:proofErr w:type="spellEnd"/>
        <w:r w:rsidRPr="008035D7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(</w:t>
        </w:r>
        <w:proofErr w:type="gramEnd"/>
        <w:r w:rsidRPr="008035D7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 xml:space="preserve">'data.xlsx', </w:t>
        </w:r>
        <w:proofErr w:type="spellStart"/>
        <w:r w:rsidRPr="008035D7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sheet_name</w:t>
        </w:r>
        <w:proofErr w:type="spellEnd"/>
        <w:r w:rsidRPr="008035D7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='Sheet1', index=False)</w:t>
        </w:r>
      </w:ins>
    </w:p>
    <w:p w14:paraId="47EE1D57" w14:textId="77777777" w:rsidR="00434562" w:rsidRDefault="00434562" w:rsidP="00434562">
      <w:pPr>
        <w:jc w:val="both"/>
        <w:rPr>
          <w:ins w:id="284" w:author="Виктор Катаев" w:date="2023-11-06T14:55:00Z"/>
          <w:rFonts w:ascii="Times New Roman" w:hAnsi="Times New Roman" w:cs="Times New Roman"/>
          <w:sz w:val="28"/>
          <w:szCs w:val="28"/>
        </w:rPr>
      </w:pPr>
      <w:ins w:id="285" w:author="Виктор Катаев" w:date="2023-11-06T14:55:00Z">
        <w:r w:rsidRPr="005F3B68">
          <w:rPr>
            <w:rFonts w:ascii="Times New Roman" w:hAnsi="Times New Roman" w:cs="Times New Roman"/>
            <w:sz w:val="28"/>
            <w:szCs w:val="28"/>
          </w:rPr>
          <w:t xml:space="preserve">Метод </w:t>
        </w:r>
        <w:r w:rsidRPr="005F3B68">
          <w:rPr>
            <w:rFonts w:ascii="Times New Roman" w:hAnsi="Times New Roman" w:cs="Times New Roman"/>
            <w:sz w:val="28"/>
            <w:szCs w:val="28"/>
            <w:lang w:val="en-US"/>
          </w:rPr>
          <w:t>to</w:t>
        </w:r>
        <w:r w:rsidRPr="005F3B68">
          <w:rPr>
            <w:rFonts w:ascii="Times New Roman" w:hAnsi="Times New Roman" w:cs="Times New Roman"/>
            <w:sz w:val="28"/>
            <w:szCs w:val="28"/>
          </w:rPr>
          <w:t>_</w:t>
        </w:r>
        <w:proofErr w:type="gramStart"/>
        <w:r w:rsidRPr="005F3B68">
          <w:rPr>
            <w:rFonts w:ascii="Times New Roman" w:hAnsi="Times New Roman" w:cs="Times New Roman"/>
            <w:sz w:val="28"/>
            <w:szCs w:val="28"/>
            <w:lang w:val="en-US"/>
          </w:rPr>
          <w:t>excel</w:t>
        </w:r>
        <w:r w:rsidRPr="005F3B68">
          <w:rPr>
            <w:rFonts w:ascii="Times New Roman" w:hAnsi="Times New Roman" w:cs="Times New Roman"/>
            <w:sz w:val="28"/>
            <w:szCs w:val="28"/>
          </w:rPr>
          <w:t>(</w:t>
        </w:r>
        <w:proofErr w:type="gramEnd"/>
        <w:r w:rsidRPr="005F3B68">
          <w:rPr>
            <w:rFonts w:ascii="Times New Roman" w:hAnsi="Times New Roman" w:cs="Times New Roman"/>
            <w:sz w:val="28"/>
            <w:szCs w:val="28"/>
          </w:rPr>
          <w:t xml:space="preserve">) позволяет записывать данные из </w:t>
        </w:r>
        <w:proofErr w:type="spellStart"/>
        <w:r w:rsidRPr="005F3B68">
          <w:rPr>
            <w:rFonts w:ascii="Times New Roman" w:hAnsi="Times New Roman" w:cs="Times New Roman"/>
            <w:sz w:val="28"/>
            <w:szCs w:val="28"/>
            <w:lang w:val="en-US"/>
          </w:rPr>
          <w:t>DataFrame</w:t>
        </w:r>
        <w:proofErr w:type="spellEnd"/>
        <w:r w:rsidRPr="005F3B68">
          <w:rPr>
            <w:rFonts w:ascii="Times New Roman" w:hAnsi="Times New Roman" w:cs="Times New Roman"/>
            <w:sz w:val="28"/>
            <w:szCs w:val="28"/>
          </w:rPr>
          <w:t xml:space="preserve"> в файл </w:t>
        </w:r>
        <w:r w:rsidRPr="005F3B68">
          <w:rPr>
            <w:rFonts w:ascii="Times New Roman" w:hAnsi="Times New Roman" w:cs="Times New Roman"/>
            <w:sz w:val="28"/>
            <w:szCs w:val="28"/>
            <w:lang w:val="en-US"/>
          </w:rPr>
          <w:t>Excel</w:t>
        </w:r>
        <w:r w:rsidRPr="005F3B68">
          <w:rPr>
            <w:rFonts w:ascii="Times New Roman" w:hAnsi="Times New Roman" w:cs="Times New Roman"/>
            <w:sz w:val="28"/>
            <w:szCs w:val="28"/>
          </w:rPr>
          <w:t xml:space="preserve">. Вы можете указать путь к файлу и имя листа </w:t>
        </w:r>
        <w:r w:rsidRPr="005F3B68">
          <w:rPr>
            <w:rFonts w:ascii="Times New Roman" w:hAnsi="Times New Roman" w:cs="Times New Roman"/>
            <w:sz w:val="28"/>
            <w:szCs w:val="28"/>
            <w:lang w:val="en-US"/>
          </w:rPr>
          <w:t>Excel</w:t>
        </w:r>
        <w:r w:rsidRPr="005F3B68">
          <w:rPr>
            <w:rFonts w:ascii="Times New Roman" w:hAnsi="Times New Roman" w:cs="Times New Roman"/>
            <w:sz w:val="28"/>
            <w:szCs w:val="28"/>
          </w:rPr>
          <w:t xml:space="preserve"> в качестве аргументов метода. Параметр </w:t>
        </w:r>
        <w:r w:rsidRPr="005F3B68">
          <w:rPr>
            <w:rFonts w:ascii="Times New Roman" w:hAnsi="Times New Roman" w:cs="Times New Roman"/>
            <w:sz w:val="28"/>
            <w:szCs w:val="28"/>
            <w:lang w:val="en-US"/>
          </w:rPr>
          <w:t>index</w:t>
        </w:r>
        <w:r w:rsidRPr="005F3B68">
          <w:rPr>
            <w:rFonts w:ascii="Times New Roman" w:hAnsi="Times New Roman" w:cs="Times New Roman"/>
            <w:sz w:val="28"/>
            <w:szCs w:val="28"/>
          </w:rPr>
          <w:t>=</w:t>
        </w:r>
        <w:r w:rsidRPr="005F3B68">
          <w:rPr>
            <w:rFonts w:ascii="Times New Roman" w:hAnsi="Times New Roman" w:cs="Times New Roman"/>
            <w:sz w:val="28"/>
            <w:szCs w:val="28"/>
            <w:lang w:val="en-US"/>
          </w:rPr>
          <w:t>False</w:t>
        </w:r>
        <w:r w:rsidRPr="005F3B68">
          <w:rPr>
            <w:rFonts w:ascii="Times New Roman" w:hAnsi="Times New Roman" w:cs="Times New Roman"/>
            <w:sz w:val="28"/>
            <w:szCs w:val="28"/>
          </w:rPr>
          <w:t xml:space="preserve"> указывает на то, что индексы строк не должны быть записаны в файл.</w:t>
        </w:r>
      </w:ins>
    </w:p>
    <w:p w14:paraId="5B03305F" w14:textId="1925E292" w:rsidR="005F3B68" w:rsidRPr="0046602B" w:rsidRDefault="005F3B68" w:rsidP="005F3B6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  <w:rPrChange w:id="286" w:author="Виктор Катаев" w:date="2023-11-06T15:58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</w:pPr>
      <w:r w:rsidRPr="00434562">
        <w:rPr>
          <w:rFonts w:ascii="Times New Roman" w:hAnsi="Times New Roman" w:cs="Times New Roman"/>
          <w:b/>
          <w:bCs/>
          <w:sz w:val="28"/>
          <w:szCs w:val="28"/>
          <w:rPrChange w:id="287" w:author="Виктор Катаев" w:date="2023-11-06T14:55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Чтение</w:t>
      </w:r>
      <w:r w:rsidRPr="0046602B">
        <w:rPr>
          <w:rFonts w:ascii="Times New Roman" w:hAnsi="Times New Roman" w:cs="Times New Roman"/>
          <w:b/>
          <w:bCs/>
          <w:sz w:val="28"/>
          <w:szCs w:val="28"/>
          <w:lang w:val="en-US"/>
          <w:rPrChange w:id="288" w:author="Виктор Катаев" w:date="2023-11-06T15:58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</w:t>
      </w:r>
      <w:r w:rsidRPr="00434562">
        <w:rPr>
          <w:rFonts w:ascii="Times New Roman" w:hAnsi="Times New Roman" w:cs="Times New Roman"/>
          <w:b/>
          <w:bCs/>
          <w:sz w:val="28"/>
          <w:szCs w:val="28"/>
          <w:rPrChange w:id="289" w:author="Виктор Катаев" w:date="2023-11-06T14:55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данных</w:t>
      </w:r>
      <w:r w:rsidRPr="0046602B">
        <w:rPr>
          <w:rFonts w:ascii="Times New Roman" w:hAnsi="Times New Roman" w:cs="Times New Roman"/>
          <w:b/>
          <w:bCs/>
          <w:sz w:val="28"/>
          <w:szCs w:val="28"/>
          <w:lang w:val="en-US"/>
          <w:rPrChange w:id="290" w:author="Виктор Катаев" w:date="2023-11-06T15:58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</w:t>
      </w:r>
      <w:r w:rsidRPr="00434562">
        <w:rPr>
          <w:rFonts w:ascii="Times New Roman" w:hAnsi="Times New Roman" w:cs="Times New Roman"/>
          <w:b/>
          <w:bCs/>
          <w:sz w:val="28"/>
          <w:szCs w:val="28"/>
          <w:rPrChange w:id="291" w:author="Виктор Катаев" w:date="2023-11-06T14:55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из</w:t>
      </w:r>
      <w:r w:rsidRPr="0046602B">
        <w:rPr>
          <w:rFonts w:ascii="Times New Roman" w:hAnsi="Times New Roman" w:cs="Times New Roman"/>
          <w:b/>
          <w:bCs/>
          <w:sz w:val="28"/>
          <w:szCs w:val="28"/>
          <w:lang w:val="en-US"/>
          <w:rPrChange w:id="292" w:author="Виктор Катаев" w:date="2023-11-06T15:58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Excel:</w:t>
      </w:r>
    </w:p>
    <w:p w14:paraId="24638DD8" w14:textId="77777777" w:rsidR="005F3B68" w:rsidRPr="008035D7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import pandas as pd</w:t>
      </w:r>
    </w:p>
    <w:p w14:paraId="1A456F70" w14:textId="77777777" w:rsidR="005F3B68" w:rsidRPr="009973CE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df = </w:t>
      </w: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pd.read</w:t>
      </w:r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_excel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('data.xlsx', 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sheet_name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='Sheet1')</w:t>
      </w:r>
    </w:p>
    <w:p w14:paraId="74D0D89A" w14:textId="77777777" w:rsidR="005F3B68" w:rsidRPr="00434562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rPrChange w:id="293" w:author="Виктор Катаев" w:date="2023-11-06T14:55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print</w:t>
      </w:r>
      <w:r w:rsidRPr="00434562">
        <w:rPr>
          <w:rFonts w:ascii="Times New Roman" w:hAnsi="Times New Roman" w:cs="Times New Roman"/>
          <w:color w:val="5B9BD5" w:themeColor="accent1"/>
          <w:sz w:val="28"/>
          <w:szCs w:val="28"/>
          <w:rPrChange w:id="294" w:author="Виктор Катаев" w:date="2023-11-06T14:55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(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df</w:t>
      </w:r>
      <w:r w:rsidRPr="00434562">
        <w:rPr>
          <w:rFonts w:ascii="Times New Roman" w:hAnsi="Times New Roman" w:cs="Times New Roman"/>
          <w:color w:val="5B9BD5" w:themeColor="accent1"/>
          <w:sz w:val="28"/>
          <w:szCs w:val="28"/>
          <w:rPrChange w:id="295" w:author="Виктор Катаев" w:date="2023-11-06T14:55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)</w:t>
      </w:r>
    </w:p>
    <w:p w14:paraId="0B127FA3" w14:textId="77777777" w:rsidR="005F3B68" w:rsidRDefault="005F3B68" w:rsidP="005F3B68">
      <w:pPr>
        <w:jc w:val="both"/>
        <w:rPr>
          <w:rFonts w:ascii="Times New Roman" w:hAnsi="Times New Roman" w:cs="Times New Roman"/>
          <w:sz w:val="28"/>
          <w:szCs w:val="28"/>
        </w:rPr>
      </w:pPr>
      <w:r w:rsidRPr="005F3B68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5F3B68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5F3B68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5F3B68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F3B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3B68">
        <w:rPr>
          <w:rFonts w:ascii="Times New Roman" w:hAnsi="Times New Roman" w:cs="Times New Roman"/>
          <w:sz w:val="28"/>
          <w:szCs w:val="28"/>
        </w:rPr>
        <w:t xml:space="preserve">) позволяет читать данные из файла </w:t>
      </w:r>
      <w:r w:rsidRPr="005F3B68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F3B68">
        <w:rPr>
          <w:rFonts w:ascii="Times New Roman" w:hAnsi="Times New Roman" w:cs="Times New Roman"/>
          <w:sz w:val="28"/>
          <w:szCs w:val="28"/>
        </w:rPr>
        <w:t xml:space="preserve"> и создавать </w:t>
      </w:r>
      <w:proofErr w:type="spellStart"/>
      <w:r w:rsidRPr="005F3B68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5F3B68">
        <w:rPr>
          <w:rFonts w:ascii="Times New Roman" w:hAnsi="Times New Roman" w:cs="Times New Roman"/>
          <w:sz w:val="28"/>
          <w:szCs w:val="28"/>
        </w:rPr>
        <w:t xml:space="preserve"> на их основе. Вы можете указать путь к файлу и имя листа </w:t>
      </w:r>
      <w:r w:rsidRPr="005F3B68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F3B68">
        <w:rPr>
          <w:rFonts w:ascii="Times New Roman" w:hAnsi="Times New Roman" w:cs="Times New Roman"/>
          <w:sz w:val="28"/>
          <w:szCs w:val="28"/>
        </w:rPr>
        <w:t xml:space="preserve"> в качестве аргументов метода. Файл </w:t>
      </w:r>
      <w:r w:rsidRPr="005F3B68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F3B68">
        <w:rPr>
          <w:rFonts w:ascii="Times New Roman" w:hAnsi="Times New Roman" w:cs="Times New Roman"/>
          <w:sz w:val="28"/>
          <w:szCs w:val="28"/>
        </w:rPr>
        <w:t xml:space="preserve"> должен содержать таблицу данных, и каждый лист может иметь свое имя.</w:t>
      </w:r>
    </w:p>
    <w:p w14:paraId="4E626FD0" w14:textId="233F86E4" w:rsidR="00C8304E" w:rsidRPr="00C8304E" w:rsidDel="00434562" w:rsidRDefault="005F3B68" w:rsidP="005F3B68">
      <w:pPr>
        <w:jc w:val="both"/>
        <w:rPr>
          <w:del w:id="296" w:author="Виктор Катаев" w:date="2023-11-06T14:55:00Z"/>
          <w:rFonts w:ascii="Times New Roman" w:hAnsi="Times New Roman" w:cs="Times New Roman"/>
          <w:sz w:val="28"/>
          <w:szCs w:val="28"/>
        </w:rPr>
      </w:pPr>
      <w:del w:id="297" w:author="Виктор Катаев" w:date="2023-11-06T14:55:00Z">
        <w:r w:rsidRPr="006221F1" w:rsidDel="00434562">
          <w:rPr>
            <w:rFonts w:ascii="Times New Roman" w:hAnsi="Times New Roman" w:cs="Times New Roman"/>
            <w:b/>
            <w:bCs/>
            <w:sz w:val="28"/>
            <w:szCs w:val="28"/>
            <w:rPrChange w:id="298" w:author="v i" w:date="2023-09-28T20:1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delText>Запись</w:delText>
        </w:r>
        <w:r w:rsidRPr="006221F1" w:rsidDel="00434562">
          <w:rPr>
            <w:rFonts w:ascii="Times New Roman" w:hAnsi="Times New Roman" w:cs="Times New Roman"/>
            <w:b/>
            <w:bCs/>
            <w:sz w:val="28"/>
            <w:szCs w:val="28"/>
            <w:lang w:val="en-US"/>
            <w:rPrChange w:id="299" w:author="v i" w:date="2023-09-28T20:1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delText xml:space="preserve"> </w:delText>
        </w:r>
        <w:r w:rsidRPr="006221F1" w:rsidDel="00434562">
          <w:rPr>
            <w:rFonts w:ascii="Times New Roman" w:hAnsi="Times New Roman" w:cs="Times New Roman"/>
            <w:b/>
            <w:bCs/>
            <w:sz w:val="28"/>
            <w:szCs w:val="28"/>
            <w:rPrChange w:id="300" w:author="v i" w:date="2023-09-28T20:1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delText>данных</w:delText>
        </w:r>
        <w:r w:rsidRPr="006221F1" w:rsidDel="00434562">
          <w:rPr>
            <w:rFonts w:ascii="Times New Roman" w:hAnsi="Times New Roman" w:cs="Times New Roman"/>
            <w:b/>
            <w:bCs/>
            <w:sz w:val="28"/>
            <w:szCs w:val="28"/>
            <w:lang w:val="en-US"/>
            <w:rPrChange w:id="301" w:author="v i" w:date="2023-09-28T20:1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delText xml:space="preserve"> </w:delText>
        </w:r>
        <w:r w:rsidRPr="006221F1" w:rsidDel="00434562">
          <w:rPr>
            <w:rFonts w:ascii="Times New Roman" w:hAnsi="Times New Roman" w:cs="Times New Roman"/>
            <w:b/>
            <w:bCs/>
            <w:sz w:val="28"/>
            <w:szCs w:val="28"/>
            <w:rPrChange w:id="302" w:author="v i" w:date="2023-09-28T20:1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delText>в</w:delText>
        </w:r>
        <w:r w:rsidRPr="006221F1" w:rsidDel="00434562">
          <w:rPr>
            <w:rFonts w:ascii="Times New Roman" w:hAnsi="Times New Roman" w:cs="Times New Roman"/>
            <w:b/>
            <w:bCs/>
            <w:sz w:val="28"/>
            <w:szCs w:val="28"/>
            <w:lang w:val="en-US"/>
            <w:rPrChange w:id="303" w:author="v i" w:date="2023-09-28T20:1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delText xml:space="preserve"> Excel</w:delText>
        </w:r>
        <w:r w:rsidRPr="001E0376" w:rsidDel="00434562">
          <w:rPr>
            <w:rFonts w:ascii="Times New Roman" w:hAnsi="Times New Roman" w:cs="Times New Roman"/>
            <w:sz w:val="28"/>
            <w:szCs w:val="28"/>
            <w:lang w:val="en-US"/>
            <w:rPrChange w:id="304" w:author="v i" w:date="2023-09-28T20:01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delText>:</w:delText>
        </w:r>
      </w:del>
    </w:p>
    <w:p w14:paraId="174790F9" w14:textId="004B36B2" w:rsidR="005F3B68" w:rsidRPr="008035D7" w:rsidDel="00434562" w:rsidRDefault="005F3B68" w:rsidP="005F3B68">
      <w:pPr>
        <w:jc w:val="both"/>
        <w:rPr>
          <w:del w:id="305" w:author="Виктор Катаев" w:date="2023-11-06T14:55:00Z"/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del w:id="306" w:author="Виктор Катаев" w:date="2023-11-06T14:55:00Z">
        <w:r w:rsidRPr="008035D7" w:rsidDel="00434562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delText>import pandas as pd</w:delText>
        </w:r>
      </w:del>
    </w:p>
    <w:p w14:paraId="2F91567B" w14:textId="3550748F" w:rsidR="005F3B68" w:rsidRPr="008035D7" w:rsidDel="00434562" w:rsidRDefault="005F3B68" w:rsidP="005F3B68">
      <w:pPr>
        <w:jc w:val="both"/>
        <w:rPr>
          <w:del w:id="307" w:author="Виктор Катаев" w:date="2023-11-06T14:55:00Z"/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del w:id="308" w:author="Виктор Катаев" w:date="2023-11-06T14:55:00Z">
        <w:r w:rsidRPr="008035D7" w:rsidDel="00434562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delText>df = pd.DataFrame({'</w:delText>
        </w:r>
        <w:r w:rsidRPr="008035D7" w:rsidDel="00434562">
          <w:rPr>
            <w:rFonts w:ascii="Times New Roman" w:hAnsi="Times New Roman" w:cs="Times New Roman"/>
            <w:color w:val="5B9BD5" w:themeColor="accent1"/>
            <w:sz w:val="28"/>
            <w:szCs w:val="28"/>
          </w:rPr>
          <w:delText>Имя</w:delText>
        </w:r>
        <w:r w:rsidRPr="008035D7" w:rsidDel="00434562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delText>': ['</w:delText>
        </w:r>
        <w:r w:rsidRPr="008035D7" w:rsidDel="00434562">
          <w:rPr>
            <w:rFonts w:ascii="Times New Roman" w:hAnsi="Times New Roman" w:cs="Times New Roman"/>
            <w:color w:val="5B9BD5" w:themeColor="accent1"/>
            <w:sz w:val="28"/>
            <w:szCs w:val="28"/>
          </w:rPr>
          <w:delText>Алиса</w:delText>
        </w:r>
        <w:r w:rsidRPr="008035D7" w:rsidDel="00434562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delText>', '</w:delText>
        </w:r>
        <w:r w:rsidRPr="008035D7" w:rsidDel="00434562">
          <w:rPr>
            <w:rFonts w:ascii="Times New Roman" w:hAnsi="Times New Roman" w:cs="Times New Roman"/>
            <w:color w:val="5B9BD5" w:themeColor="accent1"/>
            <w:sz w:val="28"/>
            <w:szCs w:val="28"/>
          </w:rPr>
          <w:delText>Боб</w:delText>
        </w:r>
        <w:r w:rsidRPr="008035D7" w:rsidDel="00434562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delText>', '</w:delText>
        </w:r>
        <w:r w:rsidRPr="008035D7" w:rsidDel="00434562">
          <w:rPr>
            <w:rFonts w:ascii="Times New Roman" w:hAnsi="Times New Roman" w:cs="Times New Roman"/>
            <w:color w:val="5B9BD5" w:themeColor="accent1"/>
            <w:sz w:val="28"/>
            <w:szCs w:val="28"/>
          </w:rPr>
          <w:delText>Чарли</w:delText>
        </w:r>
        <w:r w:rsidRPr="008035D7" w:rsidDel="00434562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delText>'],</w:delText>
        </w:r>
      </w:del>
    </w:p>
    <w:p w14:paraId="75AF8519" w14:textId="502E2316" w:rsidR="005F3B68" w:rsidRPr="008035D7" w:rsidDel="00434562" w:rsidRDefault="005F3B68" w:rsidP="005F3B68">
      <w:pPr>
        <w:jc w:val="both"/>
        <w:rPr>
          <w:del w:id="309" w:author="Виктор Катаев" w:date="2023-11-06T14:55:00Z"/>
          <w:rFonts w:ascii="Times New Roman" w:hAnsi="Times New Roman" w:cs="Times New Roman"/>
          <w:color w:val="5B9BD5" w:themeColor="accent1"/>
          <w:sz w:val="28"/>
          <w:szCs w:val="28"/>
        </w:rPr>
      </w:pPr>
      <w:del w:id="310" w:author="Виктор Катаев" w:date="2023-11-06T14:55:00Z">
        <w:r w:rsidRPr="008035D7" w:rsidDel="00434562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delText xml:space="preserve">                   </w:delText>
        </w:r>
        <w:r w:rsidRPr="008035D7" w:rsidDel="00434562">
          <w:rPr>
            <w:rFonts w:ascii="Times New Roman" w:hAnsi="Times New Roman" w:cs="Times New Roman"/>
            <w:color w:val="5B9BD5" w:themeColor="accent1"/>
            <w:sz w:val="28"/>
            <w:szCs w:val="28"/>
          </w:rPr>
          <w:delText>'Возраст': [25, 30, 35],</w:delText>
        </w:r>
      </w:del>
    </w:p>
    <w:p w14:paraId="6991F6CE" w14:textId="599A311C" w:rsidR="005F3B68" w:rsidRPr="008035D7" w:rsidDel="00434562" w:rsidRDefault="005F3B68" w:rsidP="005F3B68">
      <w:pPr>
        <w:jc w:val="both"/>
        <w:rPr>
          <w:del w:id="311" w:author="Виктор Катаев" w:date="2023-11-06T14:55:00Z"/>
          <w:rFonts w:ascii="Times New Roman" w:hAnsi="Times New Roman" w:cs="Times New Roman"/>
          <w:color w:val="5B9BD5" w:themeColor="accent1"/>
          <w:sz w:val="28"/>
          <w:szCs w:val="28"/>
        </w:rPr>
      </w:pPr>
      <w:del w:id="312" w:author="Виктор Катаев" w:date="2023-11-06T14:55:00Z">
        <w:r w:rsidRPr="008035D7" w:rsidDel="00434562">
          <w:rPr>
            <w:rFonts w:ascii="Times New Roman" w:hAnsi="Times New Roman" w:cs="Times New Roman"/>
            <w:color w:val="5B9BD5" w:themeColor="accent1"/>
            <w:sz w:val="28"/>
            <w:szCs w:val="28"/>
          </w:rPr>
          <w:delText xml:space="preserve">                   'Город': ['Москва', 'Нью-Йорк', 'Лондон']})</w:delText>
        </w:r>
      </w:del>
    </w:p>
    <w:p w14:paraId="1FB63E3D" w14:textId="3B492B77" w:rsidR="005F3B68" w:rsidRPr="008035D7" w:rsidDel="00434562" w:rsidRDefault="005F3B68" w:rsidP="005F3B68">
      <w:pPr>
        <w:jc w:val="both"/>
        <w:rPr>
          <w:del w:id="313" w:author="Виктор Катаев" w:date="2023-11-06T14:55:00Z"/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del w:id="314" w:author="Виктор Катаев" w:date="2023-11-06T14:55:00Z">
        <w:r w:rsidRPr="008035D7" w:rsidDel="00434562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delText>df.to_excel('data.xlsx', sheet_name='Sheet1', index=False)</w:delText>
        </w:r>
      </w:del>
    </w:p>
    <w:p w14:paraId="2D7E783D" w14:textId="37B7477A" w:rsidR="005F3B68" w:rsidDel="00434562" w:rsidRDefault="005F3B68" w:rsidP="005F3B68">
      <w:pPr>
        <w:jc w:val="both"/>
        <w:rPr>
          <w:del w:id="315" w:author="Виктор Катаев" w:date="2023-11-06T14:55:00Z"/>
          <w:rFonts w:ascii="Times New Roman" w:hAnsi="Times New Roman" w:cs="Times New Roman"/>
          <w:sz w:val="28"/>
          <w:szCs w:val="28"/>
        </w:rPr>
      </w:pPr>
      <w:del w:id="316" w:author="Виктор Катаев" w:date="2023-11-06T14:55:00Z">
        <w:r w:rsidRPr="005F3B68" w:rsidDel="00434562">
          <w:rPr>
            <w:rFonts w:ascii="Times New Roman" w:hAnsi="Times New Roman" w:cs="Times New Roman"/>
            <w:sz w:val="28"/>
            <w:szCs w:val="28"/>
          </w:rPr>
          <w:delText xml:space="preserve">Метод </w:delText>
        </w:r>
        <w:r w:rsidRPr="005F3B68" w:rsidDel="00434562">
          <w:rPr>
            <w:rFonts w:ascii="Times New Roman" w:hAnsi="Times New Roman" w:cs="Times New Roman"/>
            <w:sz w:val="28"/>
            <w:szCs w:val="28"/>
            <w:lang w:val="en-US"/>
          </w:rPr>
          <w:delText>to</w:delText>
        </w:r>
        <w:r w:rsidRPr="005F3B68" w:rsidDel="00434562">
          <w:rPr>
            <w:rFonts w:ascii="Times New Roman" w:hAnsi="Times New Roman" w:cs="Times New Roman"/>
            <w:sz w:val="28"/>
            <w:szCs w:val="28"/>
          </w:rPr>
          <w:delText>_</w:delText>
        </w:r>
        <w:r w:rsidRPr="005F3B68" w:rsidDel="00434562">
          <w:rPr>
            <w:rFonts w:ascii="Times New Roman" w:hAnsi="Times New Roman" w:cs="Times New Roman"/>
            <w:sz w:val="28"/>
            <w:szCs w:val="28"/>
            <w:lang w:val="en-US"/>
          </w:rPr>
          <w:delText>excel</w:delText>
        </w:r>
        <w:r w:rsidRPr="005F3B68" w:rsidDel="00434562">
          <w:rPr>
            <w:rFonts w:ascii="Times New Roman" w:hAnsi="Times New Roman" w:cs="Times New Roman"/>
            <w:sz w:val="28"/>
            <w:szCs w:val="28"/>
          </w:rPr>
          <w:delText xml:space="preserve">() позволяет записывать данные из </w:delText>
        </w:r>
        <w:r w:rsidRPr="005F3B68" w:rsidDel="00434562">
          <w:rPr>
            <w:rFonts w:ascii="Times New Roman" w:hAnsi="Times New Roman" w:cs="Times New Roman"/>
            <w:sz w:val="28"/>
            <w:szCs w:val="28"/>
            <w:lang w:val="en-US"/>
          </w:rPr>
          <w:delText>DataFrame</w:delText>
        </w:r>
        <w:r w:rsidRPr="005F3B68" w:rsidDel="00434562">
          <w:rPr>
            <w:rFonts w:ascii="Times New Roman" w:hAnsi="Times New Roman" w:cs="Times New Roman"/>
            <w:sz w:val="28"/>
            <w:szCs w:val="28"/>
          </w:rPr>
          <w:delText xml:space="preserve"> в файл </w:delText>
        </w:r>
        <w:r w:rsidRPr="005F3B68" w:rsidDel="00434562">
          <w:rPr>
            <w:rFonts w:ascii="Times New Roman" w:hAnsi="Times New Roman" w:cs="Times New Roman"/>
            <w:sz w:val="28"/>
            <w:szCs w:val="28"/>
            <w:lang w:val="en-US"/>
          </w:rPr>
          <w:delText>Excel</w:delText>
        </w:r>
        <w:r w:rsidRPr="005F3B68" w:rsidDel="00434562">
          <w:rPr>
            <w:rFonts w:ascii="Times New Roman" w:hAnsi="Times New Roman" w:cs="Times New Roman"/>
            <w:sz w:val="28"/>
            <w:szCs w:val="28"/>
          </w:rPr>
          <w:delText xml:space="preserve">. Вы можете указать путь к файлу и имя листа </w:delText>
        </w:r>
        <w:r w:rsidRPr="005F3B68" w:rsidDel="00434562">
          <w:rPr>
            <w:rFonts w:ascii="Times New Roman" w:hAnsi="Times New Roman" w:cs="Times New Roman"/>
            <w:sz w:val="28"/>
            <w:szCs w:val="28"/>
            <w:lang w:val="en-US"/>
          </w:rPr>
          <w:delText>Excel</w:delText>
        </w:r>
        <w:r w:rsidRPr="005F3B68" w:rsidDel="00434562">
          <w:rPr>
            <w:rFonts w:ascii="Times New Roman" w:hAnsi="Times New Roman" w:cs="Times New Roman"/>
            <w:sz w:val="28"/>
            <w:szCs w:val="28"/>
          </w:rPr>
          <w:delText xml:space="preserve"> в качестве аргументов метода. Параметр </w:delText>
        </w:r>
        <w:r w:rsidRPr="005F3B68" w:rsidDel="00434562">
          <w:rPr>
            <w:rFonts w:ascii="Times New Roman" w:hAnsi="Times New Roman" w:cs="Times New Roman"/>
            <w:sz w:val="28"/>
            <w:szCs w:val="28"/>
            <w:lang w:val="en-US"/>
          </w:rPr>
          <w:delText>index</w:delText>
        </w:r>
        <w:r w:rsidRPr="005F3B68" w:rsidDel="00434562">
          <w:rPr>
            <w:rFonts w:ascii="Times New Roman" w:hAnsi="Times New Roman" w:cs="Times New Roman"/>
            <w:sz w:val="28"/>
            <w:szCs w:val="28"/>
          </w:rPr>
          <w:delText>=</w:delText>
        </w:r>
        <w:r w:rsidRPr="005F3B68" w:rsidDel="00434562">
          <w:rPr>
            <w:rFonts w:ascii="Times New Roman" w:hAnsi="Times New Roman" w:cs="Times New Roman"/>
            <w:sz w:val="28"/>
            <w:szCs w:val="28"/>
            <w:lang w:val="en-US"/>
          </w:rPr>
          <w:delText>False</w:delText>
        </w:r>
        <w:r w:rsidRPr="005F3B68" w:rsidDel="00434562">
          <w:rPr>
            <w:rFonts w:ascii="Times New Roman" w:hAnsi="Times New Roman" w:cs="Times New Roman"/>
            <w:sz w:val="28"/>
            <w:szCs w:val="28"/>
          </w:rPr>
          <w:delText xml:space="preserve"> указывает на то, что индексы строк не должны быть записаны в файл.</w:delText>
        </w:r>
      </w:del>
    </w:p>
    <w:p w14:paraId="67D779F9" w14:textId="77777777" w:rsidR="005F3B68" w:rsidRDefault="005F3B68" w:rsidP="005F3B68">
      <w:pPr>
        <w:jc w:val="both"/>
        <w:rPr>
          <w:rFonts w:ascii="Times New Roman" w:hAnsi="Times New Roman" w:cs="Times New Roman"/>
          <w:sz w:val="28"/>
          <w:szCs w:val="28"/>
        </w:rPr>
      </w:pPr>
      <w:r w:rsidRPr="005F3B68">
        <w:rPr>
          <w:rFonts w:ascii="Times New Roman" w:hAnsi="Times New Roman" w:cs="Times New Roman"/>
          <w:sz w:val="28"/>
          <w:szCs w:val="28"/>
        </w:rPr>
        <w:t xml:space="preserve">Манипуляции с данными в </w:t>
      </w:r>
      <w:proofErr w:type="spellStart"/>
      <w:r w:rsidRPr="005F3B68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5F3B68">
        <w:rPr>
          <w:rFonts w:ascii="Times New Roman" w:hAnsi="Times New Roman" w:cs="Times New Roman"/>
          <w:sz w:val="28"/>
          <w:szCs w:val="28"/>
        </w:rPr>
        <w:t xml:space="preserve"> позволяют выполнять различные операции по преобразованию и обработке данных в </w:t>
      </w:r>
      <w:proofErr w:type="spellStart"/>
      <w:r w:rsidRPr="005F3B6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5F3B68">
        <w:rPr>
          <w:rFonts w:ascii="Times New Roman" w:hAnsi="Times New Roman" w:cs="Times New Roman"/>
          <w:sz w:val="28"/>
          <w:szCs w:val="28"/>
        </w:rPr>
        <w:t>. Давайте рассмотрим некоторые основные манипуляции с данными:</w:t>
      </w:r>
    </w:p>
    <w:p w14:paraId="506F400A" w14:textId="77777777" w:rsidR="005F3B68" w:rsidRDefault="005F3B68" w:rsidP="005F3B68">
      <w:pPr>
        <w:jc w:val="both"/>
        <w:rPr>
          <w:rFonts w:ascii="Times New Roman" w:hAnsi="Times New Roman" w:cs="Times New Roman"/>
          <w:sz w:val="28"/>
          <w:szCs w:val="28"/>
        </w:rPr>
      </w:pPr>
      <w:r w:rsidRPr="006221F1">
        <w:rPr>
          <w:rFonts w:ascii="Times New Roman" w:hAnsi="Times New Roman" w:cs="Times New Roman"/>
          <w:b/>
          <w:bCs/>
          <w:sz w:val="28"/>
          <w:szCs w:val="28"/>
          <w:rPrChange w:id="317" w:author="v i" w:date="2023-09-28T20:16:00Z">
            <w:rPr>
              <w:rFonts w:ascii="Times New Roman" w:hAnsi="Times New Roman" w:cs="Times New Roman"/>
              <w:sz w:val="28"/>
              <w:szCs w:val="28"/>
            </w:rPr>
          </w:rPrChange>
        </w:rPr>
        <w:t>Добавление новых столбцов</w:t>
      </w:r>
      <w:r w:rsidRPr="005F3B68">
        <w:rPr>
          <w:rFonts w:ascii="Times New Roman" w:hAnsi="Times New Roman" w:cs="Times New Roman"/>
          <w:sz w:val="28"/>
          <w:szCs w:val="28"/>
        </w:rPr>
        <w:t>:</w:t>
      </w:r>
    </w:p>
    <w:p w14:paraId="56F89FC4" w14:textId="77777777" w:rsidR="005F3B68" w:rsidRPr="008035D7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import pandas as pd</w:t>
      </w:r>
    </w:p>
    <w:p w14:paraId="1B15FDC5" w14:textId="77777777" w:rsidR="005F3B68" w:rsidRPr="008035D7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data = {'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Имя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': ['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Алиса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Боб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Чарли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'],</w:t>
      </w:r>
    </w:p>
    <w:p w14:paraId="35B520B2" w14:textId="77777777" w:rsidR="005F3B68" w:rsidRPr="008035D7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   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Возраст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': [25, 30, 35]}</w:t>
      </w:r>
    </w:p>
    <w:p w14:paraId="00B41400" w14:textId="77777777" w:rsidR="005F3B68" w:rsidRPr="008035D7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df = </w:t>
      </w: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pd.DataFrame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(data)</w:t>
      </w:r>
    </w:p>
    <w:p w14:paraId="176FF47B" w14:textId="77777777" w:rsidR="005F3B68" w:rsidRPr="001E0376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df['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Город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'] = ['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Москва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Нью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-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Йорк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Лондон</w:t>
      </w:r>
      <w:proofErr w:type="gramStart"/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']  #</w:t>
      </w:r>
      <w:proofErr w:type="gramEnd"/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Добавление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нового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столбца</w:t>
      </w:r>
    </w:p>
    <w:p w14:paraId="3D02DA2B" w14:textId="77777777" w:rsidR="005F3B68" w:rsidRPr="008035D7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df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['Зарплата'] = [50000, 60000, 70000]         # Добавление нового столбца с данными</w:t>
      </w:r>
    </w:p>
    <w:p w14:paraId="31786D8A" w14:textId="77777777" w:rsidR="005F3B68" w:rsidRPr="008035D7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print(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df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)</w:t>
      </w:r>
    </w:p>
    <w:p w14:paraId="740F150E" w14:textId="77777777" w:rsidR="005F3B68" w:rsidRDefault="005F3B68" w:rsidP="005F3B68">
      <w:pPr>
        <w:jc w:val="both"/>
        <w:rPr>
          <w:rFonts w:ascii="Times New Roman" w:hAnsi="Times New Roman" w:cs="Times New Roman"/>
          <w:sz w:val="28"/>
          <w:szCs w:val="28"/>
        </w:rPr>
      </w:pPr>
      <w:r w:rsidRPr="005F3B68">
        <w:rPr>
          <w:rFonts w:ascii="Times New Roman" w:hAnsi="Times New Roman" w:cs="Times New Roman"/>
          <w:sz w:val="28"/>
          <w:szCs w:val="28"/>
        </w:rPr>
        <w:t xml:space="preserve">Мы можем добавлять новые столбцы в </w:t>
      </w:r>
      <w:proofErr w:type="spellStart"/>
      <w:r w:rsidRPr="005F3B6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5F3B68">
        <w:rPr>
          <w:rFonts w:ascii="Times New Roman" w:hAnsi="Times New Roman" w:cs="Times New Roman"/>
          <w:sz w:val="28"/>
          <w:szCs w:val="28"/>
        </w:rPr>
        <w:t>, присваивая им значения или список значений.</w:t>
      </w:r>
    </w:p>
    <w:p w14:paraId="01A7B6B2" w14:textId="77777777" w:rsidR="005F3B68" w:rsidRDefault="005F3B68" w:rsidP="005F3B68">
      <w:pPr>
        <w:jc w:val="both"/>
        <w:rPr>
          <w:rFonts w:ascii="Times New Roman" w:hAnsi="Times New Roman" w:cs="Times New Roman"/>
          <w:sz w:val="28"/>
          <w:szCs w:val="28"/>
        </w:rPr>
      </w:pPr>
      <w:r w:rsidRPr="006221F1">
        <w:rPr>
          <w:rFonts w:ascii="Times New Roman" w:hAnsi="Times New Roman" w:cs="Times New Roman"/>
          <w:b/>
          <w:bCs/>
          <w:sz w:val="28"/>
          <w:szCs w:val="28"/>
          <w:rPrChange w:id="318" w:author="v i" w:date="2023-09-28T20:16:00Z">
            <w:rPr>
              <w:rFonts w:ascii="Times New Roman" w:hAnsi="Times New Roman" w:cs="Times New Roman"/>
              <w:sz w:val="28"/>
              <w:szCs w:val="28"/>
            </w:rPr>
          </w:rPrChange>
        </w:rPr>
        <w:t>Удаление столбцов или строк</w:t>
      </w:r>
      <w:r w:rsidRPr="005F3B68">
        <w:rPr>
          <w:rFonts w:ascii="Times New Roman" w:hAnsi="Times New Roman" w:cs="Times New Roman"/>
          <w:sz w:val="28"/>
          <w:szCs w:val="28"/>
        </w:rPr>
        <w:t>:</w:t>
      </w:r>
    </w:p>
    <w:p w14:paraId="1A1880D7" w14:textId="77777777" w:rsidR="005F3B68" w:rsidRPr="001E0376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rPrChange w:id="319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import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320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pandas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321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as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322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pd</w:t>
      </w:r>
    </w:p>
    <w:p w14:paraId="39137819" w14:textId="77777777" w:rsidR="005F3B68" w:rsidRPr="001E0376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rPrChange w:id="323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data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324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= {'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Имя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325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': ['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Алиса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326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Боб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327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Чарли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328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'],</w:t>
      </w:r>
    </w:p>
    <w:p w14:paraId="3AF31AB5" w14:textId="77777777" w:rsidR="005F3B68" w:rsidRPr="008035D7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329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      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'Возраст': [25, 30, 35],</w:t>
      </w:r>
    </w:p>
    <w:p w14:paraId="1B5455CB" w14:textId="77777777" w:rsidR="005F3B68" w:rsidRPr="008035D7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  'Город': ['Москва', 'Нью-Йорк', 'Лондон']}</w:t>
      </w:r>
    </w:p>
    <w:p w14:paraId="0D6BFD87" w14:textId="77777777" w:rsidR="005F3B68" w:rsidRPr="008035D7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df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pd.DataFrame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(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data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)</w:t>
      </w:r>
    </w:p>
    <w:p w14:paraId="02E9E10A" w14:textId="77777777" w:rsidR="005F3B68" w:rsidRPr="008035D7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df.drop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('Город', 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axis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=1, 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inplace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=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True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)  # Удаление столбца</w:t>
      </w:r>
    </w:p>
    <w:p w14:paraId="616AEA90" w14:textId="77777777" w:rsidR="005F3B68" w:rsidRPr="008035D7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df.drop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(1, 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inplace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=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True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)                # Удаление строки по индексу</w:t>
      </w:r>
    </w:p>
    <w:p w14:paraId="5DB57D6A" w14:textId="77777777" w:rsidR="005F3B68" w:rsidRPr="008035D7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print(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df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)</w:t>
      </w:r>
    </w:p>
    <w:p w14:paraId="169939F4" w14:textId="77777777" w:rsidR="005F3B68" w:rsidRDefault="005F3B68" w:rsidP="005F3B68">
      <w:pPr>
        <w:jc w:val="both"/>
        <w:rPr>
          <w:rFonts w:ascii="Times New Roman" w:hAnsi="Times New Roman" w:cs="Times New Roman"/>
          <w:sz w:val="28"/>
          <w:szCs w:val="28"/>
        </w:rPr>
      </w:pPr>
      <w:r w:rsidRPr="005F3B68">
        <w:rPr>
          <w:rFonts w:ascii="Times New Roman" w:hAnsi="Times New Roman" w:cs="Times New Roman"/>
          <w:sz w:val="28"/>
          <w:szCs w:val="28"/>
        </w:rPr>
        <w:t xml:space="preserve">Мы можем удалять столбцы или строки из </w:t>
      </w:r>
      <w:proofErr w:type="spellStart"/>
      <w:r w:rsidRPr="005F3B6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5F3B68">
        <w:rPr>
          <w:rFonts w:ascii="Times New Roman" w:hAnsi="Times New Roman" w:cs="Times New Roman"/>
          <w:sz w:val="28"/>
          <w:szCs w:val="28"/>
        </w:rPr>
        <w:t xml:space="preserve"> с помощью метода </w:t>
      </w:r>
      <w:proofErr w:type="spellStart"/>
      <w:proofErr w:type="gramStart"/>
      <w:r w:rsidRPr="005F3B68">
        <w:rPr>
          <w:rFonts w:ascii="Times New Roman" w:hAnsi="Times New Roman" w:cs="Times New Roman"/>
          <w:sz w:val="28"/>
          <w:szCs w:val="28"/>
        </w:rPr>
        <w:t>drop</w:t>
      </w:r>
      <w:proofErr w:type="spellEnd"/>
      <w:r w:rsidRPr="005F3B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3B68">
        <w:rPr>
          <w:rFonts w:ascii="Times New Roman" w:hAnsi="Times New Roman" w:cs="Times New Roman"/>
          <w:sz w:val="28"/>
          <w:szCs w:val="28"/>
        </w:rPr>
        <w:t xml:space="preserve">). Параметр </w:t>
      </w:r>
      <w:proofErr w:type="spellStart"/>
      <w:r w:rsidRPr="005F3B68">
        <w:rPr>
          <w:rFonts w:ascii="Times New Roman" w:hAnsi="Times New Roman" w:cs="Times New Roman"/>
          <w:sz w:val="28"/>
          <w:szCs w:val="28"/>
        </w:rPr>
        <w:t>axis</w:t>
      </w:r>
      <w:proofErr w:type="spellEnd"/>
      <w:r w:rsidRPr="005F3B68">
        <w:rPr>
          <w:rFonts w:ascii="Times New Roman" w:hAnsi="Times New Roman" w:cs="Times New Roman"/>
          <w:sz w:val="28"/>
          <w:szCs w:val="28"/>
        </w:rPr>
        <w:t xml:space="preserve">=1 указывает на удаление столбца, а </w:t>
      </w:r>
      <w:proofErr w:type="spellStart"/>
      <w:r w:rsidRPr="005F3B68">
        <w:rPr>
          <w:rFonts w:ascii="Times New Roman" w:hAnsi="Times New Roman" w:cs="Times New Roman"/>
          <w:sz w:val="28"/>
          <w:szCs w:val="28"/>
        </w:rPr>
        <w:t>axis</w:t>
      </w:r>
      <w:proofErr w:type="spellEnd"/>
      <w:r w:rsidRPr="005F3B68">
        <w:rPr>
          <w:rFonts w:ascii="Times New Roman" w:hAnsi="Times New Roman" w:cs="Times New Roman"/>
          <w:sz w:val="28"/>
          <w:szCs w:val="28"/>
        </w:rPr>
        <w:t>=0 (по умолчанию) - на удаление строки.</w:t>
      </w:r>
    </w:p>
    <w:p w14:paraId="0F511571" w14:textId="77777777" w:rsidR="005F3B68" w:rsidRDefault="005F3B68" w:rsidP="005F3B68">
      <w:pPr>
        <w:jc w:val="both"/>
        <w:rPr>
          <w:rFonts w:ascii="Times New Roman" w:hAnsi="Times New Roman" w:cs="Times New Roman"/>
          <w:sz w:val="28"/>
          <w:szCs w:val="28"/>
        </w:rPr>
      </w:pPr>
      <w:r w:rsidRPr="006221F1">
        <w:rPr>
          <w:rFonts w:ascii="Times New Roman" w:hAnsi="Times New Roman" w:cs="Times New Roman"/>
          <w:b/>
          <w:bCs/>
          <w:sz w:val="28"/>
          <w:szCs w:val="28"/>
          <w:rPrChange w:id="330" w:author="v i" w:date="2023-09-28T20:16:00Z">
            <w:rPr>
              <w:rFonts w:ascii="Times New Roman" w:hAnsi="Times New Roman" w:cs="Times New Roman"/>
              <w:sz w:val="28"/>
              <w:szCs w:val="28"/>
            </w:rPr>
          </w:rPrChange>
        </w:rPr>
        <w:t>Преобразование значений в столбцах</w:t>
      </w:r>
      <w:r w:rsidRPr="005F3B68">
        <w:rPr>
          <w:rFonts w:ascii="Times New Roman" w:hAnsi="Times New Roman" w:cs="Times New Roman"/>
          <w:sz w:val="28"/>
          <w:szCs w:val="28"/>
        </w:rPr>
        <w:t>:</w:t>
      </w:r>
    </w:p>
    <w:p w14:paraId="34B054B0" w14:textId="77777777" w:rsidR="005F3B68" w:rsidRPr="001E0376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rPrChange w:id="331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import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332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pandas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333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as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334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pd</w:t>
      </w:r>
    </w:p>
    <w:p w14:paraId="6BADA619" w14:textId="77777777" w:rsidR="005F3B68" w:rsidRPr="001E0376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rPrChange w:id="335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data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336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= {'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Имя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337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': ['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Алиса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338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Боб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339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Чарли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340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'],</w:t>
      </w:r>
    </w:p>
    <w:p w14:paraId="7FC9F5D4" w14:textId="77777777" w:rsidR="005F3B68" w:rsidRPr="008035D7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341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      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Возраст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': [25, 30, 35]}</w:t>
      </w:r>
    </w:p>
    <w:p w14:paraId="01E8C3D3" w14:textId="77777777" w:rsidR="005F3B68" w:rsidRPr="001E0376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df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pd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</w:rPr>
        <w:t>.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DataFrame</w:t>
      </w:r>
      <w:proofErr w:type="spellEnd"/>
      <w:proofErr w:type="gramEnd"/>
      <w:r w:rsidRPr="001E0376">
        <w:rPr>
          <w:rFonts w:ascii="Times New Roman" w:hAnsi="Times New Roman" w:cs="Times New Roman"/>
          <w:color w:val="5B9BD5" w:themeColor="accent1"/>
          <w:sz w:val="28"/>
          <w:szCs w:val="28"/>
        </w:rPr>
        <w:t>(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data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</w:rPr>
        <w:t>)</w:t>
      </w:r>
    </w:p>
    <w:p w14:paraId="59AD283A" w14:textId="77777777" w:rsidR="005F3B68" w:rsidRPr="008035D7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df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['Возраст'] = 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df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['Возраст'] + </w:t>
      </w:r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1  #</w:t>
      </w:r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Увеличение значений столбца на 1</w:t>
      </w:r>
    </w:p>
    <w:p w14:paraId="62ED2A36" w14:textId="77777777" w:rsidR="005F3B68" w:rsidRPr="008035D7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df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['Возраст'] = 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df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['Возраст'</w:t>
      </w:r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].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apply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(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lambda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x: x * 2)  # Применение функции к значениям столбца</w:t>
      </w:r>
    </w:p>
    <w:p w14:paraId="3F795519" w14:textId="77777777" w:rsidR="005F3B68" w:rsidRPr="008035D7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print(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df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)</w:t>
      </w:r>
    </w:p>
    <w:p w14:paraId="2CC2871C" w14:textId="77777777" w:rsidR="005F3B68" w:rsidRDefault="005F3B68" w:rsidP="005F3B68">
      <w:pPr>
        <w:jc w:val="both"/>
        <w:rPr>
          <w:rFonts w:ascii="Times New Roman" w:hAnsi="Times New Roman" w:cs="Times New Roman"/>
          <w:sz w:val="28"/>
          <w:szCs w:val="28"/>
        </w:rPr>
      </w:pPr>
      <w:r w:rsidRPr="005F3B68">
        <w:rPr>
          <w:rFonts w:ascii="Times New Roman" w:hAnsi="Times New Roman" w:cs="Times New Roman"/>
          <w:sz w:val="28"/>
          <w:szCs w:val="28"/>
        </w:rPr>
        <w:t xml:space="preserve">Мы можем преобразовывать значения в столбцах, выполняя арифметические операции или применяя пользовательские функции с помощью метода </w:t>
      </w:r>
      <w:proofErr w:type="spellStart"/>
      <w:proofErr w:type="gramStart"/>
      <w:r w:rsidRPr="005F3B68">
        <w:rPr>
          <w:rFonts w:ascii="Times New Roman" w:hAnsi="Times New Roman" w:cs="Times New Roman"/>
          <w:sz w:val="28"/>
          <w:szCs w:val="28"/>
        </w:rPr>
        <w:t>apply</w:t>
      </w:r>
      <w:proofErr w:type="spellEnd"/>
      <w:r w:rsidRPr="005F3B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3B68">
        <w:rPr>
          <w:rFonts w:ascii="Times New Roman" w:hAnsi="Times New Roman" w:cs="Times New Roman"/>
          <w:sz w:val="28"/>
          <w:szCs w:val="28"/>
        </w:rPr>
        <w:t>).</w:t>
      </w:r>
    </w:p>
    <w:p w14:paraId="3DC60DA5" w14:textId="77777777" w:rsidR="005F3B68" w:rsidRDefault="005F3B68" w:rsidP="005F3B68">
      <w:pPr>
        <w:jc w:val="both"/>
        <w:rPr>
          <w:rFonts w:ascii="Times New Roman" w:hAnsi="Times New Roman" w:cs="Times New Roman"/>
          <w:sz w:val="28"/>
          <w:szCs w:val="28"/>
        </w:rPr>
      </w:pPr>
      <w:r w:rsidRPr="006221F1">
        <w:rPr>
          <w:rFonts w:ascii="Times New Roman" w:hAnsi="Times New Roman" w:cs="Times New Roman"/>
          <w:b/>
          <w:bCs/>
          <w:sz w:val="28"/>
          <w:szCs w:val="28"/>
          <w:rPrChange w:id="342" w:author="v i" w:date="2023-09-28T20:16:00Z">
            <w:rPr>
              <w:rFonts w:ascii="Times New Roman" w:hAnsi="Times New Roman" w:cs="Times New Roman"/>
              <w:sz w:val="28"/>
              <w:szCs w:val="28"/>
            </w:rPr>
          </w:rPrChange>
        </w:rPr>
        <w:t>Сортировка данных</w:t>
      </w:r>
      <w:r w:rsidRPr="005F3B68">
        <w:rPr>
          <w:rFonts w:ascii="Times New Roman" w:hAnsi="Times New Roman" w:cs="Times New Roman"/>
          <w:sz w:val="28"/>
          <w:szCs w:val="28"/>
        </w:rPr>
        <w:t>:</w:t>
      </w:r>
    </w:p>
    <w:p w14:paraId="72064FED" w14:textId="77777777" w:rsidR="005F3B68" w:rsidRPr="001E0376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rPrChange w:id="343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import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344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pandas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345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as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346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pd</w:t>
      </w:r>
    </w:p>
    <w:p w14:paraId="773520E5" w14:textId="77777777" w:rsidR="005F3B68" w:rsidRPr="001E0376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rPrChange w:id="347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data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348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= {'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Имя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349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': ['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Алиса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350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Боб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351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Чарли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352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>'],</w:t>
      </w:r>
    </w:p>
    <w:p w14:paraId="4C3BDD50" w14:textId="77777777" w:rsidR="005F3B68" w:rsidRPr="008035D7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353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      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Возраст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': [25, 30, 35]}</w:t>
      </w:r>
    </w:p>
    <w:p w14:paraId="2FA62419" w14:textId="77777777" w:rsidR="005F3B68" w:rsidRPr="008035D7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df = </w:t>
      </w: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pd.DataFrame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(data)</w:t>
      </w:r>
    </w:p>
    <w:p w14:paraId="13C3AB5A" w14:textId="77777777" w:rsidR="005F3B68" w:rsidRPr="008035D7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df.sort</w:t>
      </w:r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_values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(by='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Возраст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', ascending=False, 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inplace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=True)  #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Сортировка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по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столбцу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Возраст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</w:t>
      </w:r>
    </w:p>
    <w:p w14:paraId="54914E1F" w14:textId="77777777" w:rsidR="005F3B68" w:rsidRPr="008035D7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print(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df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)</w:t>
      </w:r>
    </w:p>
    <w:p w14:paraId="656EDE77" w14:textId="77777777" w:rsidR="005F3B68" w:rsidRDefault="005F3B68" w:rsidP="005F3B68">
      <w:pPr>
        <w:jc w:val="both"/>
        <w:rPr>
          <w:rFonts w:ascii="Times New Roman" w:hAnsi="Times New Roman" w:cs="Times New Roman"/>
          <w:sz w:val="28"/>
          <w:szCs w:val="28"/>
        </w:rPr>
      </w:pPr>
      <w:r w:rsidRPr="005F3B68">
        <w:rPr>
          <w:rFonts w:ascii="Times New Roman" w:hAnsi="Times New Roman" w:cs="Times New Roman"/>
          <w:sz w:val="28"/>
          <w:szCs w:val="28"/>
        </w:rPr>
        <w:t xml:space="preserve">Мы можем сортировать данные в </w:t>
      </w:r>
      <w:proofErr w:type="spellStart"/>
      <w:r w:rsidRPr="005F3B6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5F3B68">
        <w:rPr>
          <w:rFonts w:ascii="Times New Roman" w:hAnsi="Times New Roman" w:cs="Times New Roman"/>
          <w:sz w:val="28"/>
          <w:szCs w:val="28"/>
        </w:rPr>
        <w:t xml:space="preserve"> по значениям столбца с помощью метода </w:t>
      </w:r>
      <w:proofErr w:type="spellStart"/>
      <w:r w:rsidRPr="005F3B68">
        <w:rPr>
          <w:rFonts w:ascii="Times New Roman" w:hAnsi="Times New Roman" w:cs="Times New Roman"/>
          <w:sz w:val="28"/>
          <w:szCs w:val="28"/>
        </w:rPr>
        <w:t>sort_</w:t>
      </w:r>
      <w:proofErr w:type="gramStart"/>
      <w:r w:rsidRPr="005F3B6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5F3B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3B68">
        <w:rPr>
          <w:rFonts w:ascii="Times New Roman" w:hAnsi="Times New Roman" w:cs="Times New Roman"/>
          <w:sz w:val="28"/>
          <w:szCs w:val="28"/>
        </w:rPr>
        <w:t xml:space="preserve">). Параметр </w:t>
      </w:r>
      <w:proofErr w:type="spellStart"/>
      <w:r w:rsidRPr="005F3B68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5F3B68">
        <w:rPr>
          <w:rFonts w:ascii="Times New Roman" w:hAnsi="Times New Roman" w:cs="Times New Roman"/>
          <w:sz w:val="28"/>
          <w:szCs w:val="28"/>
        </w:rPr>
        <w:t xml:space="preserve"> указывает на столбец, по которому производится сортировка, а </w:t>
      </w:r>
      <w:proofErr w:type="spellStart"/>
      <w:r w:rsidRPr="005F3B68">
        <w:rPr>
          <w:rFonts w:ascii="Times New Roman" w:hAnsi="Times New Roman" w:cs="Times New Roman"/>
          <w:sz w:val="28"/>
          <w:szCs w:val="28"/>
        </w:rPr>
        <w:t>ascending</w:t>
      </w:r>
      <w:proofErr w:type="spellEnd"/>
      <w:r w:rsidRPr="005F3B68">
        <w:rPr>
          <w:rFonts w:ascii="Times New Roman" w:hAnsi="Times New Roman" w:cs="Times New Roman"/>
          <w:sz w:val="28"/>
          <w:szCs w:val="28"/>
        </w:rPr>
        <w:t>=False указывает на сортировку по убыванию.</w:t>
      </w:r>
    </w:p>
    <w:p w14:paraId="695967F3" w14:textId="77777777" w:rsidR="005F3B68" w:rsidRDefault="005F3B68" w:rsidP="005F3B68">
      <w:pPr>
        <w:jc w:val="both"/>
        <w:rPr>
          <w:rFonts w:ascii="Times New Roman" w:hAnsi="Times New Roman" w:cs="Times New Roman"/>
          <w:sz w:val="28"/>
          <w:szCs w:val="28"/>
        </w:rPr>
      </w:pPr>
      <w:r w:rsidRPr="006221F1">
        <w:rPr>
          <w:rFonts w:ascii="Times New Roman" w:hAnsi="Times New Roman" w:cs="Times New Roman"/>
          <w:b/>
          <w:bCs/>
          <w:sz w:val="28"/>
          <w:szCs w:val="28"/>
          <w:rPrChange w:id="354" w:author="v i" w:date="2023-09-28T20:17:00Z">
            <w:rPr>
              <w:rFonts w:ascii="Times New Roman" w:hAnsi="Times New Roman" w:cs="Times New Roman"/>
              <w:sz w:val="28"/>
              <w:szCs w:val="28"/>
            </w:rPr>
          </w:rPrChange>
        </w:rPr>
        <w:t>Применение функций к столбцам</w:t>
      </w:r>
      <w:r w:rsidRPr="005F3B68">
        <w:rPr>
          <w:rFonts w:ascii="Times New Roman" w:hAnsi="Times New Roman" w:cs="Times New Roman"/>
          <w:sz w:val="28"/>
          <w:szCs w:val="28"/>
        </w:rPr>
        <w:t>:</w:t>
      </w:r>
    </w:p>
    <w:p w14:paraId="25F5C49F" w14:textId="77777777" w:rsidR="005F3B68" w:rsidRPr="001E0376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rPrChange w:id="355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import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356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pandas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357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as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rPrChange w:id="358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en-US"/>
            </w:rPr>
          </w:rPrChange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pd</w:t>
      </w:r>
    </w:p>
    <w:p w14:paraId="6084DE74" w14:textId="77777777" w:rsidR="005F3B68" w:rsidRPr="008035D7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data = {'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Возраст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': [25, 30, 35]}</w:t>
      </w:r>
    </w:p>
    <w:p w14:paraId="6456E80C" w14:textId="77777777" w:rsidR="005F3B68" w:rsidRPr="005205E2" w:rsidRDefault="008035D7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  <w:rPrChange w:id="359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</w:rPrChange>
        </w:rPr>
        <w:t>df</w:t>
      </w:r>
      <w:r w:rsidRPr="005205E2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gramStart"/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  <w:rPrChange w:id="360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</w:rPrChange>
        </w:rPr>
        <w:t>pd</w:t>
      </w:r>
      <w:r w:rsidRPr="005205E2">
        <w:rPr>
          <w:rFonts w:ascii="Times New Roman" w:hAnsi="Times New Roman" w:cs="Times New Roman"/>
          <w:color w:val="5B9BD5" w:themeColor="accent1"/>
          <w:sz w:val="28"/>
          <w:szCs w:val="28"/>
        </w:rPr>
        <w:t>.</w:t>
      </w:r>
      <w:proofErr w:type="spellStart"/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  <w:rPrChange w:id="361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</w:rPrChange>
        </w:rPr>
        <w:t>DataFrame</w:t>
      </w:r>
      <w:proofErr w:type="spellEnd"/>
      <w:proofErr w:type="gramEnd"/>
      <w:r w:rsidRPr="005205E2">
        <w:rPr>
          <w:rFonts w:ascii="Times New Roman" w:hAnsi="Times New Roman" w:cs="Times New Roman"/>
          <w:color w:val="5B9BD5" w:themeColor="accent1"/>
          <w:sz w:val="28"/>
          <w:szCs w:val="28"/>
        </w:rPr>
        <w:t>(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  <w:rPrChange w:id="362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</w:rPrChange>
        </w:rPr>
        <w:t>data</w:t>
      </w:r>
      <w:r w:rsidRPr="005205E2">
        <w:rPr>
          <w:rFonts w:ascii="Times New Roman" w:hAnsi="Times New Roman" w:cs="Times New Roman"/>
          <w:color w:val="5B9BD5" w:themeColor="accent1"/>
          <w:sz w:val="28"/>
          <w:szCs w:val="28"/>
        </w:rPr>
        <w:t>)</w:t>
      </w:r>
    </w:p>
    <w:p w14:paraId="75110161" w14:textId="77777777" w:rsidR="005F3B68" w:rsidRPr="008035D7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df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['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Возраст_в_годах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'] = 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df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['Возраст'</w:t>
      </w:r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].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apply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(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lambda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x: x / 12)  # Применение функции к столбцу и создание нового столбца</w:t>
      </w:r>
    </w:p>
    <w:p w14:paraId="286ECB18" w14:textId="77777777" w:rsidR="005F3B68" w:rsidRPr="008035D7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print(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df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)</w:t>
      </w:r>
    </w:p>
    <w:p w14:paraId="3D721E14" w14:textId="77777777" w:rsidR="005F3B68" w:rsidRDefault="005F3B68" w:rsidP="005F3B68">
      <w:pPr>
        <w:jc w:val="both"/>
        <w:rPr>
          <w:rFonts w:ascii="Times New Roman" w:hAnsi="Times New Roman" w:cs="Times New Roman"/>
          <w:sz w:val="28"/>
          <w:szCs w:val="28"/>
        </w:rPr>
      </w:pPr>
      <w:r w:rsidRPr="005F3B68">
        <w:rPr>
          <w:rFonts w:ascii="Times New Roman" w:hAnsi="Times New Roman" w:cs="Times New Roman"/>
          <w:sz w:val="28"/>
          <w:szCs w:val="28"/>
        </w:rPr>
        <w:t xml:space="preserve">Мы можем применять пользовательские функции к столбцам </w:t>
      </w:r>
      <w:proofErr w:type="spellStart"/>
      <w:r w:rsidRPr="005F3B6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5F3B68">
        <w:rPr>
          <w:rFonts w:ascii="Times New Roman" w:hAnsi="Times New Roman" w:cs="Times New Roman"/>
          <w:sz w:val="28"/>
          <w:szCs w:val="28"/>
        </w:rPr>
        <w:t xml:space="preserve"> с помощью метода </w:t>
      </w:r>
      <w:proofErr w:type="spellStart"/>
      <w:proofErr w:type="gramStart"/>
      <w:r w:rsidRPr="005F3B68">
        <w:rPr>
          <w:rFonts w:ascii="Times New Roman" w:hAnsi="Times New Roman" w:cs="Times New Roman"/>
          <w:sz w:val="28"/>
          <w:szCs w:val="28"/>
        </w:rPr>
        <w:t>apply</w:t>
      </w:r>
      <w:proofErr w:type="spellEnd"/>
      <w:r w:rsidRPr="005F3B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3B68">
        <w:rPr>
          <w:rFonts w:ascii="Times New Roman" w:hAnsi="Times New Roman" w:cs="Times New Roman"/>
          <w:sz w:val="28"/>
          <w:szCs w:val="28"/>
        </w:rPr>
        <w:t>). В этом примере мы создаем новый столбец, в котором значения столбца 'Возраст' преобразуются из месяцев в годы.</w:t>
      </w:r>
    </w:p>
    <w:p w14:paraId="5DF8AE3F" w14:textId="77777777" w:rsidR="005F3B68" w:rsidRDefault="005F3B68" w:rsidP="005F3B68">
      <w:pPr>
        <w:jc w:val="both"/>
        <w:rPr>
          <w:rFonts w:ascii="Times New Roman" w:hAnsi="Times New Roman" w:cs="Times New Roman"/>
          <w:sz w:val="28"/>
          <w:szCs w:val="28"/>
        </w:rPr>
      </w:pPr>
      <w:r w:rsidRPr="006221F1">
        <w:rPr>
          <w:rFonts w:ascii="Times New Roman" w:hAnsi="Times New Roman" w:cs="Times New Roman"/>
          <w:b/>
          <w:bCs/>
          <w:sz w:val="28"/>
          <w:szCs w:val="28"/>
          <w:rPrChange w:id="363" w:author="v i" w:date="2023-09-28T20:17:00Z">
            <w:rPr>
              <w:rFonts w:ascii="Times New Roman" w:hAnsi="Times New Roman" w:cs="Times New Roman"/>
              <w:sz w:val="28"/>
              <w:szCs w:val="28"/>
            </w:rPr>
          </w:rPrChange>
        </w:rPr>
        <w:t>Удаление полных дубликатов строк</w:t>
      </w:r>
      <w:r w:rsidRPr="005F3B68">
        <w:rPr>
          <w:rFonts w:ascii="Times New Roman" w:hAnsi="Times New Roman" w:cs="Times New Roman"/>
          <w:sz w:val="28"/>
          <w:szCs w:val="28"/>
        </w:rPr>
        <w:t>:</w:t>
      </w:r>
    </w:p>
    <w:p w14:paraId="28417D95" w14:textId="77777777" w:rsidR="005F3B68" w:rsidRPr="008035D7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import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pandas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as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pd</w:t>
      </w:r>
      <w:proofErr w:type="spellEnd"/>
    </w:p>
    <w:p w14:paraId="737B76AC" w14:textId="77777777" w:rsidR="005F3B68" w:rsidRPr="008035D7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data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{'Имя': ['Алиса', 'Боб', 'Чарли', 'Боб', 'Чарли'],</w:t>
      </w:r>
    </w:p>
    <w:p w14:paraId="62849181" w14:textId="77777777" w:rsidR="005F3B68" w:rsidRPr="008035D7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 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Возраст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': [25, 30, 35, 30, 35]}</w:t>
      </w:r>
    </w:p>
    <w:p w14:paraId="12CEE6CB" w14:textId="77777777" w:rsidR="005F3B68" w:rsidRPr="008035D7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df = </w:t>
      </w: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pd.DataFrame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(data)</w:t>
      </w:r>
    </w:p>
    <w:p w14:paraId="2678C6ED" w14:textId="77777777" w:rsidR="005F3B68" w:rsidRPr="008035D7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df.drop</w:t>
      </w:r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_duplicates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inplace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=True)  #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Удаление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полных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дубликатов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строк</w:t>
      </w:r>
    </w:p>
    <w:p w14:paraId="02742906" w14:textId="77777777" w:rsidR="005F3B68" w:rsidRPr="008035D7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print(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df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)</w:t>
      </w:r>
    </w:p>
    <w:p w14:paraId="3D568420" w14:textId="77777777" w:rsidR="005F3B68" w:rsidRDefault="005F3B68" w:rsidP="005F3B68">
      <w:pPr>
        <w:jc w:val="both"/>
        <w:rPr>
          <w:rFonts w:ascii="Times New Roman" w:hAnsi="Times New Roman" w:cs="Times New Roman"/>
          <w:sz w:val="28"/>
          <w:szCs w:val="28"/>
        </w:rPr>
      </w:pPr>
      <w:r w:rsidRPr="005F3B68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5F3B68">
        <w:rPr>
          <w:rFonts w:ascii="Times New Roman" w:hAnsi="Times New Roman" w:cs="Times New Roman"/>
          <w:sz w:val="28"/>
          <w:szCs w:val="28"/>
        </w:rPr>
        <w:t>drop_</w:t>
      </w:r>
      <w:proofErr w:type="gramStart"/>
      <w:r w:rsidRPr="005F3B68">
        <w:rPr>
          <w:rFonts w:ascii="Times New Roman" w:hAnsi="Times New Roman" w:cs="Times New Roman"/>
          <w:sz w:val="28"/>
          <w:szCs w:val="28"/>
        </w:rPr>
        <w:t>duplicates</w:t>
      </w:r>
      <w:proofErr w:type="spellEnd"/>
      <w:r w:rsidRPr="005F3B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3B68">
        <w:rPr>
          <w:rFonts w:ascii="Times New Roman" w:hAnsi="Times New Roman" w:cs="Times New Roman"/>
          <w:sz w:val="28"/>
          <w:szCs w:val="28"/>
        </w:rPr>
        <w:t xml:space="preserve">) позволяет удалить полные дубликаты строк из </w:t>
      </w:r>
      <w:proofErr w:type="spellStart"/>
      <w:r w:rsidRPr="005F3B6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5F3B68">
        <w:rPr>
          <w:rFonts w:ascii="Times New Roman" w:hAnsi="Times New Roman" w:cs="Times New Roman"/>
          <w:sz w:val="28"/>
          <w:szCs w:val="28"/>
        </w:rPr>
        <w:t xml:space="preserve">. Параметр </w:t>
      </w:r>
      <w:proofErr w:type="spellStart"/>
      <w:r w:rsidRPr="005F3B68">
        <w:rPr>
          <w:rFonts w:ascii="Times New Roman" w:hAnsi="Times New Roman" w:cs="Times New Roman"/>
          <w:sz w:val="28"/>
          <w:szCs w:val="28"/>
        </w:rPr>
        <w:t>inplace</w:t>
      </w:r>
      <w:proofErr w:type="spellEnd"/>
      <w:r w:rsidRPr="005F3B6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F3B6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5F3B68">
        <w:rPr>
          <w:rFonts w:ascii="Times New Roman" w:hAnsi="Times New Roman" w:cs="Times New Roman"/>
          <w:sz w:val="28"/>
          <w:szCs w:val="28"/>
        </w:rPr>
        <w:t xml:space="preserve"> указывает на изменение </w:t>
      </w:r>
      <w:proofErr w:type="spellStart"/>
      <w:r w:rsidRPr="005F3B6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5F3B68">
        <w:rPr>
          <w:rFonts w:ascii="Times New Roman" w:hAnsi="Times New Roman" w:cs="Times New Roman"/>
          <w:sz w:val="28"/>
          <w:szCs w:val="28"/>
        </w:rPr>
        <w:t xml:space="preserve"> без необходимости присваивания результата новой переменной.</w:t>
      </w:r>
    </w:p>
    <w:p w14:paraId="3B179B44" w14:textId="77777777" w:rsidR="005F3B68" w:rsidRDefault="005F3B68" w:rsidP="005F3B68">
      <w:pPr>
        <w:jc w:val="both"/>
        <w:rPr>
          <w:rFonts w:ascii="Times New Roman" w:hAnsi="Times New Roman" w:cs="Times New Roman"/>
          <w:sz w:val="28"/>
          <w:szCs w:val="28"/>
        </w:rPr>
      </w:pPr>
      <w:r w:rsidRPr="006221F1">
        <w:rPr>
          <w:rFonts w:ascii="Times New Roman" w:hAnsi="Times New Roman" w:cs="Times New Roman"/>
          <w:b/>
          <w:bCs/>
          <w:sz w:val="28"/>
          <w:szCs w:val="28"/>
          <w:rPrChange w:id="364" w:author="v i" w:date="2023-09-28T20:17:00Z">
            <w:rPr>
              <w:rFonts w:ascii="Times New Roman" w:hAnsi="Times New Roman" w:cs="Times New Roman"/>
              <w:sz w:val="28"/>
              <w:szCs w:val="28"/>
            </w:rPr>
          </w:rPrChange>
        </w:rPr>
        <w:t>Удаление дубликатов по определенным столбцам</w:t>
      </w:r>
      <w:r w:rsidRPr="005F3B68">
        <w:rPr>
          <w:rFonts w:ascii="Times New Roman" w:hAnsi="Times New Roman" w:cs="Times New Roman"/>
          <w:sz w:val="28"/>
          <w:szCs w:val="28"/>
        </w:rPr>
        <w:t>:</w:t>
      </w:r>
    </w:p>
    <w:p w14:paraId="13AC4FCE" w14:textId="77777777" w:rsidR="005F3B68" w:rsidRPr="008035D7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import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pandas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as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pd</w:t>
      </w:r>
      <w:proofErr w:type="spellEnd"/>
    </w:p>
    <w:p w14:paraId="547E4BFB" w14:textId="77777777" w:rsidR="005F3B68" w:rsidRPr="008035D7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data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{'Имя': ['Алиса', 'Боб', 'Чарли', 'Боб', 'Чарли'],</w:t>
      </w:r>
    </w:p>
    <w:p w14:paraId="0C35B43A" w14:textId="77777777" w:rsidR="005F3B68" w:rsidRPr="008035D7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 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Возраст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': [25, 30, 35, 30, 35]}</w:t>
      </w:r>
    </w:p>
    <w:p w14:paraId="034FD8F6" w14:textId="77777777" w:rsidR="005F3B68" w:rsidRPr="008035D7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df = </w:t>
      </w: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pd.DataFrame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(data)</w:t>
      </w:r>
    </w:p>
    <w:p w14:paraId="2942F836" w14:textId="77777777" w:rsidR="005F3B68" w:rsidRPr="008035D7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df.drop</w:t>
      </w:r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_duplicates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(subset=['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Имя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'], 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inplace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=True)  #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Удаление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дубликатов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по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столбцу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Имя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</w:t>
      </w:r>
    </w:p>
    <w:p w14:paraId="0938F4DB" w14:textId="77777777" w:rsidR="005F3B68" w:rsidRPr="008035D7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print(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df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)</w:t>
      </w:r>
    </w:p>
    <w:p w14:paraId="691639BE" w14:textId="77777777" w:rsidR="005F3B68" w:rsidRDefault="005F3B68" w:rsidP="005F3B68">
      <w:pPr>
        <w:jc w:val="both"/>
        <w:rPr>
          <w:rFonts w:ascii="Times New Roman" w:hAnsi="Times New Roman" w:cs="Times New Roman"/>
          <w:sz w:val="28"/>
          <w:szCs w:val="28"/>
        </w:rPr>
      </w:pPr>
      <w:r w:rsidRPr="005F3B68">
        <w:rPr>
          <w:rFonts w:ascii="Times New Roman" w:hAnsi="Times New Roman" w:cs="Times New Roman"/>
          <w:sz w:val="28"/>
          <w:szCs w:val="28"/>
        </w:rPr>
        <w:t xml:space="preserve">Мы можем указать столбцы, по которым нужно проверить наличие дубликатов, с помощью параметра </w:t>
      </w:r>
      <w:proofErr w:type="spellStart"/>
      <w:r w:rsidRPr="005F3B68">
        <w:rPr>
          <w:rFonts w:ascii="Times New Roman" w:hAnsi="Times New Roman" w:cs="Times New Roman"/>
          <w:sz w:val="28"/>
          <w:szCs w:val="28"/>
        </w:rPr>
        <w:t>subset</w:t>
      </w:r>
      <w:proofErr w:type="spellEnd"/>
      <w:r w:rsidRPr="005F3B68">
        <w:rPr>
          <w:rFonts w:ascii="Times New Roman" w:hAnsi="Times New Roman" w:cs="Times New Roman"/>
          <w:sz w:val="28"/>
          <w:szCs w:val="28"/>
        </w:rPr>
        <w:t xml:space="preserve"> в методе </w:t>
      </w:r>
      <w:proofErr w:type="spellStart"/>
      <w:r w:rsidRPr="005F3B68">
        <w:rPr>
          <w:rFonts w:ascii="Times New Roman" w:hAnsi="Times New Roman" w:cs="Times New Roman"/>
          <w:sz w:val="28"/>
          <w:szCs w:val="28"/>
        </w:rPr>
        <w:t>drop_</w:t>
      </w:r>
      <w:proofErr w:type="gramStart"/>
      <w:r w:rsidRPr="005F3B68">
        <w:rPr>
          <w:rFonts w:ascii="Times New Roman" w:hAnsi="Times New Roman" w:cs="Times New Roman"/>
          <w:sz w:val="28"/>
          <w:szCs w:val="28"/>
        </w:rPr>
        <w:t>duplicates</w:t>
      </w:r>
      <w:proofErr w:type="spellEnd"/>
      <w:r w:rsidRPr="005F3B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3B68">
        <w:rPr>
          <w:rFonts w:ascii="Times New Roman" w:hAnsi="Times New Roman" w:cs="Times New Roman"/>
          <w:sz w:val="28"/>
          <w:szCs w:val="28"/>
        </w:rPr>
        <w:t>). В этом примере мы удаляем дубликаты строк на основе столбца 'Имя'.</w:t>
      </w:r>
    </w:p>
    <w:p w14:paraId="14B2131B" w14:textId="77777777" w:rsidR="005F3B68" w:rsidRDefault="005F3B68" w:rsidP="005F3B68">
      <w:pPr>
        <w:jc w:val="both"/>
        <w:rPr>
          <w:rFonts w:ascii="Times New Roman" w:hAnsi="Times New Roman" w:cs="Times New Roman"/>
          <w:sz w:val="28"/>
          <w:szCs w:val="28"/>
        </w:rPr>
      </w:pPr>
      <w:r w:rsidRPr="006221F1">
        <w:rPr>
          <w:rFonts w:ascii="Times New Roman" w:hAnsi="Times New Roman" w:cs="Times New Roman"/>
          <w:b/>
          <w:bCs/>
          <w:sz w:val="28"/>
          <w:szCs w:val="28"/>
          <w:rPrChange w:id="365" w:author="v i" w:date="2023-09-28T20:17:00Z">
            <w:rPr>
              <w:rFonts w:ascii="Times New Roman" w:hAnsi="Times New Roman" w:cs="Times New Roman"/>
              <w:sz w:val="28"/>
              <w:szCs w:val="28"/>
            </w:rPr>
          </w:rPrChange>
        </w:rPr>
        <w:t>Удаление дубликатов и сохранение первого вхождения</w:t>
      </w:r>
      <w:r w:rsidRPr="005F3B68">
        <w:rPr>
          <w:rFonts w:ascii="Times New Roman" w:hAnsi="Times New Roman" w:cs="Times New Roman"/>
          <w:sz w:val="28"/>
          <w:szCs w:val="28"/>
        </w:rPr>
        <w:t>:</w:t>
      </w:r>
    </w:p>
    <w:p w14:paraId="0E93A790" w14:textId="77777777" w:rsidR="005F3B68" w:rsidRPr="008035D7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import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pandas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as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pd</w:t>
      </w:r>
      <w:proofErr w:type="spellEnd"/>
    </w:p>
    <w:p w14:paraId="518FEDFE" w14:textId="77777777" w:rsidR="005F3B68" w:rsidRPr="008035D7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data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{'Имя': ['Алиса', 'Боб', 'Чарли', 'Боб', 'Чарли'],</w:t>
      </w:r>
    </w:p>
    <w:p w14:paraId="19AA0956" w14:textId="77777777" w:rsidR="005F3B68" w:rsidRPr="008035D7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 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Возраст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': [25, 30, 35, 30, 35]}</w:t>
      </w:r>
    </w:p>
    <w:p w14:paraId="2B34D679" w14:textId="77777777" w:rsidR="005F3B68" w:rsidRPr="008035D7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df = </w:t>
      </w: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pd.DataFrame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(data)</w:t>
      </w:r>
    </w:p>
    <w:p w14:paraId="2514BC92" w14:textId="77777777" w:rsidR="005F3B68" w:rsidRPr="008035D7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df.drop</w:t>
      </w:r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_duplicates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(keep='first', 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inplace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=True)  #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Удаление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дубликатов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и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сохранение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первого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вхождения</w:t>
      </w:r>
    </w:p>
    <w:p w14:paraId="2792F3FF" w14:textId="77777777" w:rsidR="005F3B68" w:rsidRPr="008035D7" w:rsidRDefault="005F3B68" w:rsidP="005F3B6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print(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df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)</w:t>
      </w:r>
    </w:p>
    <w:p w14:paraId="4BA75800" w14:textId="77777777" w:rsidR="005F3B68" w:rsidRDefault="005F3B68" w:rsidP="005F3B68">
      <w:pPr>
        <w:jc w:val="both"/>
        <w:rPr>
          <w:rFonts w:ascii="Times New Roman" w:hAnsi="Times New Roman" w:cs="Times New Roman"/>
          <w:sz w:val="28"/>
          <w:szCs w:val="28"/>
        </w:rPr>
      </w:pPr>
      <w:r w:rsidRPr="005F3B68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5F3B68">
        <w:rPr>
          <w:rFonts w:ascii="Times New Roman" w:hAnsi="Times New Roman" w:cs="Times New Roman"/>
          <w:sz w:val="28"/>
          <w:szCs w:val="28"/>
        </w:rPr>
        <w:t>keep</w:t>
      </w:r>
      <w:proofErr w:type="spellEnd"/>
      <w:r w:rsidRPr="005F3B68">
        <w:rPr>
          <w:rFonts w:ascii="Times New Roman" w:hAnsi="Times New Roman" w:cs="Times New Roman"/>
          <w:sz w:val="28"/>
          <w:szCs w:val="28"/>
        </w:rPr>
        <w:t xml:space="preserve"> в методе </w:t>
      </w:r>
      <w:proofErr w:type="spellStart"/>
      <w:r w:rsidRPr="005F3B68">
        <w:rPr>
          <w:rFonts w:ascii="Times New Roman" w:hAnsi="Times New Roman" w:cs="Times New Roman"/>
          <w:sz w:val="28"/>
          <w:szCs w:val="28"/>
        </w:rPr>
        <w:t>drop_</w:t>
      </w:r>
      <w:proofErr w:type="gramStart"/>
      <w:r w:rsidRPr="005F3B68">
        <w:rPr>
          <w:rFonts w:ascii="Times New Roman" w:hAnsi="Times New Roman" w:cs="Times New Roman"/>
          <w:sz w:val="28"/>
          <w:szCs w:val="28"/>
        </w:rPr>
        <w:t>duplicates</w:t>
      </w:r>
      <w:proofErr w:type="spellEnd"/>
      <w:r w:rsidRPr="005F3B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3B68">
        <w:rPr>
          <w:rFonts w:ascii="Times New Roman" w:hAnsi="Times New Roman" w:cs="Times New Roman"/>
          <w:sz w:val="28"/>
          <w:szCs w:val="28"/>
        </w:rPr>
        <w:t>) позволяет указать, какое вхождение дубликата нужно сохранить. Значение '</w:t>
      </w:r>
      <w:proofErr w:type="spellStart"/>
      <w:r w:rsidRPr="005F3B68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5F3B68">
        <w:rPr>
          <w:rFonts w:ascii="Times New Roman" w:hAnsi="Times New Roman" w:cs="Times New Roman"/>
          <w:sz w:val="28"/>
          <w:szCs w:val="28"/>
        </w:rPr>
        <w:t>' (по умолчанию) указывает на сохранение первого вхождения, '</w:t>
      </w:r>
      <w:proofErr w:type="spellStart"/>
      <w:r w:rsidRPr="005F3B68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5F3B68">
        <w:rPr>
          <w:rFonts w:ascii="Times New Roman" w:hAnsi="Times New Roman" w:cs="Times New Roman"/>
          <w:sz w:val="28"/>
          <w:szCs w:val="28"/>
        </w:rPr>
        <w:t>' указывает на сохранение последнего вхождения, а False указывает на удаление всех вхождений дубликата.</w:t>
      </w:r>
    </w:p>
    <w:p w14:paraId="6DE7D416" w14:textId="77777777" w:rsidR="005F3B68" w:rsidRPr="001E0376" w:rsidRDefault="00032073" w:rsidP="005F3B68">
      <w:pPr>
        <w:jc w:val="both"/>
        <w:rPr>
          <w:rFonts w:ascii="Times New Roman" w:hAnsi="Times New Roman" w:cs="Times New Roman"/>
          <w:sz w:val="28"/>
          <w:szCs w:val="28"/>
          <w:rPrChange w:id="366" w:author="v i" w:date="2023-09-28T20:01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</w:pPr>
      <w:r w:rsidRPr="00032073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032073">
        <w:rPr>
          <w:rFonts w:ascii="Times New Roman" w:hAnsi="Times New Roman" w:cs="Times New Roman"/>
          <w:sz w:val="28"/>
          <w:szCs w:val="28"/>
        </w:rPr>
        <w:t xml:space="preserve"> предоставляет возможности для базовой визуализации данных, которые могут быть полезны при исследовании и анализе данных. Визуализация помогает наглядно представить информацию и выявить паттерны и тренды. </w:t>
      </w:r>
      <w:r w:rsidRPr="001E0376">
        <w:rPr>
          <w:rFonts w:ascii="Times New Roman" w:hAnsi="Times New Roman" w:cs="Times New Roman"/>
          <w:sz w:val="28"/>
          <w:szCs w:val="28"/>
          <w:rPrChange w:id="367" w:author="v i" w:date="2023-09-28T20:01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 xml:space="preserve">Вот некоторые методы для визуализации данных с помощью </w:t>
      </w:r>
      <w:r w:rsidRPr="00032073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1E0376">
        <w:rPr>
          <w:rFonts w:ascii="Times New Roman" w:hAnsi="Times New Roman" w:cs="Times New Roman"/>
          <w:sz w:val="28"/>
          <w:szCs w:val="28"/>
          <w:rPrChange w:id="368" w:author="v i" w:date="2023-09-28T20:01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:</w:t>
      </w:r>
    </w:p>
    <w:p w14:paraId="71C032E5" w14:textId="77777777" w:rsidR="00032073" w:rsidRPr="001E0376" w:rsidRDefault="00032073" w:rsidP="005F3B68">
      <w:pPr>
        <w:jc w:val="both"/>
        <w:rPr>
          <w:rFonts w:ascii="Times New Roman" w:hAnsi="Times New Roman" w:cs="Times New Roman"/>
          <w:sz w:val="28"/>
          <w:szCs w:val="28"/>
          <w:rPrChange w:id="369" w:author="v i" w:date="2023-09-28T20:01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</w:pPr>
      <w:r w:rsidRPr="006221F1">
        <w:rPr>
          <w:rFonts w:ascii="Times New Roman" w:hAnsi="Times New Roman" w:cs="Times New Roman"/>
          <w:b/>
          <w:bCs/>
          <w:sz w:val="28"/>
          <w:szCs w:val="28"/>
          <w:rPrChange w:id="370" w:author="v i" w:date="2023-09-28T20:18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Гистограмма (</w:t>
      </w:r>
      <w:r w:rsidRPr="006221F1">
        <w:rPr>
          <w:rFonts w:ascii="Times New Roman" w:hAnsi="Times New Roman" w:cs="Times New Roman"/>
          <w:b/>
          <w:bCs/>
          <w:sz w:val="28"/>
          <w:szCs w:val="28"/>
          <w:lang w:val="en-US"/>
          <w:rPrChange w:id="371" w:author="v i" w:date="2023-09-28T20:18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Histogram</w:t>
      </w:r>
      <w:r w:rsidRPr="006221F1">
        <w:rPr>
          <w:rFonts w:ascii="Times New Roman" w:hAnsi="Times New Roman" w:cs="Times New Roman"/>
          <w:b/>
          <w:bCs/>
          <w:sz w:val="28"/>
          <w:szCs w:val="28"/>
          <w:rPrChange w:id="372" w:author="v i" w:date="2023-09-28T20:18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)</w:t>
      </w:r>
      <w:r w:rsidRPr="001E0376">
        <w:rPr>
          <w:rFonts w:ascii="Times New Roman" w:hAnsi="Times New Roman" w:cs="Times New Roman"/>
          <w:sz w:val="28"/>
          <w:szCs w:val="28"/>
          <w:rPrChange w:id="373" w:author="v i" w:date="2023-09-28T20:01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:</w:t>
      </w:r>
    </w:p>
    <w:p w14:paraId="756D7266" w14:textId="23934EAF" w:rsidR="00032073" w:rsidRDefault="00032073" w:rsidP="00032073">
      <w:pPr>
        <w:jc w:val="both"/>
        <w:rPr>
          <w:ins w:id="374" w:author="Виктор Катаев" w:date="2023-11-06T15:59:00Z"/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import pandas as pd</w:t>
      </w:r>
    </w:p>
    <w:p w14:paraId="255C24D2" w14:textId="77777777" w:rsidR="0046602B" w:rsidRPr="002959B3" w:rsidRDefault="0046602B" w:rsidP="0046602B">
      <w:pPr>
        <w:jc w:val="both"/>
        <w:rPr>
          <w:ins w:id="375" w:author="Виктор Катаев" w:date="2023-11-06T15:59:00Z"/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ins w:id="376" w:author="Виктор Катаев" w:date="2023-11-06T15:59:00Z">
        <w:r w:rsidRPr="002959B3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 xml:space="preserve">import </w:t>
        </w:r>
        <w:proofErr w:type="spellStart"/>
        <w:proofErr w:type="gramStart"/>
        <w:r w:rsidRPr="002959B3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matplotlib.pyplot</w:t>
        </w:r>
        <w:proofErr w:type="spellEnd"/>
        <w:proofErr w:type="gramEnd"/>
        <w:r w:rsidRPr="002959B3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 xml:space="preserve"> as </w:t>
        </w:r>
        <w:proofErr w:type="spellStart"/>
        <w:r w:rsidRPr="002959B3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plt</w:t>
        </w:r>
        <w:proofErr w:type="spellEnd"/>
      </w:ins>
    </w:p>
    <w:p w14:paraId="653E62AB" w14:textId="77777777" w:rsidR="0046602B" w:rsidRPr="008035D7" w:rsidRDefault="0046602B" w:rsidP="00032073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</w:p>
    <w:p w14:paraId="60703387" w14:textId="77777777" w:rsidR="009973CE" w:rsidRPr="009973CE" w:rsidRDefault="009973CE">
      <w:pPr>
        <w:jc w:val="both"/>
        <w:rPr>
          <w:ins w:id="377" w:author="Виктор Катаев" w:date="2023-11-06T15:46:00Z"/>
          <w:rFonts w:ascii="Times New Roman" w:hAnsi="Times New Roman" w:cs="Times New Roman"/>
          <w:color w:val="5B9BD5" w:themeColor="accent1"/>
          <w:sz w:val="28"/>
          <w:szCs w:val="28"/>
          <w:lang w:val="en-US"/>
          <w:rPrChange w:id="378" w:author="Виктор Катаев" w:date="2023-11-06T15:46:00Z">
            <w:rPr>
              <w:ins w:id="379" w:author="Виктор Катаев" w:date="2023-11-06T15:46:00Z"/>
              <w:rFonts w:ascii="Courier New" w:eastAsia="Times New Roman" w:hAnsi="Courier New" w:cs="Courier New"/>
              <w:color w:val="F8F8F2"/>
              <w:sz w:val="20"/>
              <w:szCs w:val="20"/>
              <w:lang w:eastAsia="ru-RU"/>
            </w:rPr>
          </w:rPrChange>
        </w:rPr>
        <w:pPrChange w:id="380" w:author="Виктор Катаев" w:date="2023-11-06T15:46:00Z">
          <w:pPr>
            <w:shd w:val="clear" w:color="auto" w:fill="272822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381" w:author="Виктор Катаев" w:date="2023-11-06T15:46:00Z">
        <w:r w:rsidRPr="009973CE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  <w:rPrChange w:id="382" w:author="Виктор Катаев" w:date="2023-11-06T15:46:00Z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</w:rPrChange>
          </w:rPr>
          <w:t xml:space="preserve">data </w:t>
        </w:r>
        <w:r w:rsidRPr="009973CE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  <w:rPrChange w:id="383" w:author="Виктор Катаев" w:date="2023-11-06T15:46:00Z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eastAsia="ru-RU"/>
              </w:rPr>
            </w:rPrChange>
          </w:rPr>
          <w:t xml:space="preserve">= </w:t>
        </w:r>
        <w:r w:rsidRPr="009973CE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  <w:rPrChange w:id="384" w:author="Виктор Катаев" w:date="2023-11-06T15:46:00Z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</w:rPrChange>
          </w:rPr>
          <w:t>{</w:t>
        </w:r>
        <w:r w:rsidRPr="009973CE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  <w:rPrChange w:id="385" w:author="Виктор Катаев" w:date="2023-11-06T15:46:00Z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eastAsia="ru-RU"/>
              </w:rPr>
            </w:rPrChange>
          </w:rPr>
          <w:t>'</w:t>
        </w:r>
        <w:proofErr w:type="spellStart"/>
        <w:r w:rsidRPr="009973CE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  <w:rPrChange w:id="386" w:author="Виктор Катаев" w:date="2023-11-06T15:46:00Z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eastAsia="ru-RU"/>
              </w:rPr>
            </w:rPrChange>
          </w:rPr>
          <w:t>Возраст</w:t>
        </w:r>
        <w:proofErr w:type="spellEnd"/>
        <w:r w:rsidRPr="009973CE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  <w:rPrChange w:id="387" w:author="Виктор Катаев" w:date="2023-11-06T15:46:00Z">
              <w:rPr>
                <w:rFonts w:ascii="Courier New" w:eastAsia="Times New Roman" w:hAnsi="Courier New" w:cs="Courier New"/>
                <w:color w:val="E6DB74"/>
                <w:sz w:val="20"/>
                <w:szCs w:val="20"/>
                <w:lang w:eastAsia="ru-RU"/>
              </w:rPr>
            </w:rPrChange>
          </w:rPr>
          <w:t>'</w:t>
        </w:r>
        <w:r w:rsidRPr="009973CE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  <w:rPrChange w:id="388" w:author="Виктор Катаев" w:date="2023-11-06T15:46:00Z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eastAsia="ru-RU"/>
              </w:rPr>
            </w:rPrChange>
          </w:rPr>
          <w:t xml:space="preserve">: </w:t>
        </w:r>
        <w:r w:rsidRPr="009973CE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  <w:rPrChange w:id="389" w:author="Виктор Катаев" w:date="2023-11-06T15:46:00Z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</w:rPrChange>
          </w:rPr>
          <w:t>[</w:t>
        </w:r>
        <w:r w:rsidRPr="009973CE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  <w:rPrChange w:id="390" w:author="Виктор Катаев" w:date="2023-11-06T15:46:00Z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eastAsia="ru-RU"/>
              </w:rPr>
            </w:rPrChange>
          </w:rPr>
          <w:t>25</w:t>
        </w:r>
        <w:r w:rsidRPr="009973CE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  <w:rPrChange w:id="391" w:author="Виктор Катаев" w:date="2023-11-06T15:46:00Z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</w:rPrChange>
          </w:rPr>
          <w:t xml:space="preserve">, </w:t>
        </w:r>
        <w:r w:rsidRPr="009973CE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  <w:rPrChange w:id="392" w:author="Виктор Катаев" w:date="2023-11-06T15:46:00Z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eastAsia="ru-RU"/>
              </w:rPr>
            </w:rPrChange>
          </w:rPr>
          <w:t>25</w:t>
        </w:r>
        <w:r w:rsidRPr="009973CE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  <w:rPrChange w:id="393" w:author="Виктор Катаев" w:date="2023-11-06T15:46:00Z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</w:rPrChange>
          </w:rPr>
          <w:t xml:space="preserve">, </w:t>
        </w:r>
        <w:r w:rsidRPr="009973CE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  <w:rPrChange w:id="394" w:author="Виктор Катаев" w:date="2023-11-06T15:46:00Z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eastAsia="ru-RU"/>
              </w:rPr>
            </w:rPrChange>
          </w:rPr>
          <w:t>30</w:t>
        </w:r>
        <w:r w:rsidRPr="009973CE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  <w:rPrChange w:id="395" w:author="Виктор Катаев" w:date="2023-11-06T15:46:00Z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</w:rPrChange>
          </w:rPr>
          <w:t xml:space="preserve">, </w:t>
        </w:r>
        <w:r w:rsidRPr="009973CE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  <w:rPrChange w:id="396" w:author="Виктор Катаев" w:date="2023-11-06T15:46:00Z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eastAsia="ru-RU"/>
              </w:rPr>
            </w:rPrChange>
          </w:rPr>
          <w:t>30</w:t>
        </w:r>
        <w:r w:rsidRPr="009973CE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  <w:rPrChange w:id="397" w:author="Виктор Катаев" w:date="2023-11-06T15:46:00Z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</w:rPrChange>
          </w:rPr>
          <w:t xml:space="preserve">, </w:t>
        </w:r>
        <w:r w:rsidRPr="009973CE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  <w:rPrChange w:id="398" w:author="Виктор Катаев" w:date="2023-11-06T15:46:00Z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eastAsia="ru-RU"/>
              </w:rPr>
            </w:rPrChange>
          </w:rPr>
          <w:t>30</w:t>
        </w:r>
        <w:r w:rsidRPr="009973CE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  <w:rPrChange w:id="399" w:author="Виктор Катаев" w:date="2023-11-06T15:46:00Z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</w:rPrChange>
          </w:rPr>
          <w:t xml:space="preserve">, </w:t>
        </w:r>
        <w:r w:rsidRPr="009973CE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  <w:rPrChange w:id="400" w:author="Виктор Катаев" w:date="2023-11-06T15:46:00Z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eastAsia="ru-RU"/>
              </w:rPr>
            </w:rPrChange>
          </w:rPr>
          <w:t>35</w:t>
        </w:r>
        <w:r w:rsidRPr="009973CE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  <w:rPrChange w:id="401" w:author="Виктор Катаев" w:date="2023-11-06T15:46:00Z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</w:rPrChange>
          </w:rPr>
          <w:t xml:space="preserve">, </w:t>
        </w:r>
        <w:r w:rsidRPr="009973CE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  <w:rPrChange w:id="402" w:author="Виктор Катаев" w:date="2023-11-06T15:46:00Z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eastAsia="ru-RU"/>
              </w:rPr>
            </w:rPrChange>
          </w:rPr>
          <w:t>40</w:t>
        </w:r>
        <w:r w:rsidRPr="009973CE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  <w:rPrChange w:id="403" w:author="Виктор Катаев" w:date="2023-11-06T15:46:00Z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</w:rPrChange>
          </w:rPr>
          <w:t xml:space="preserve">, </w:t>
        </w:r>
        <w:r w:rsidRPr="009973CE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  <w:rPrChange w:id="404" w:author="Виктор Катаев" w:date="2023-11-06T15:46:00Z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eastAsia="ru-RU"/>
              </w:rPr>
            </w:rPrChange>
          </w:rPr>
          <w:t>40</w:t>
        </w:r>
        <w:r w:rsidRPr="009973CE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  <w:rPrChange w:id="405" w:author="Виктор Катаев" w:date="2023-11-06T15:46:00Z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</w:rPrChange>
          </w:rPr>
          <w:t xml:space="preserve">, </w:t>
        </w:r>
        <w:r w:rsidRPr="009973CE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  <w:rPrChange w:id="406" w:author="Виктор Катаев" w:date="2023-11-06T15:46:00Z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eastAsia="ru-RU"/>
              </w:rPr>
            </w:rPrChange>
          </w:rPr>
          <w:t>45</w:t>
        </w:r>
        <w:r w:rsidRPr="009973CE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  <w:rPrChange w:id="407" w:author="Виктор Катаев" w:date="2023-11-06T15:46:00Z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</w:rPrChange>
          </w:rPr>
          <w:t xml:space="preserve">, </w:t>
        </w:r>
        <w:r w:rsidRPr="009973CE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  <w:rPrChange w:id="408" w:author="Виктор Катаев" w:date="2023-11-06T15:46:00Z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eastAsia="ru-RU"/>
              </w:rPr>
            </w:rPrChange>
          </w:rPr>
          <w:t>50</w:t>
        </w:r>
        <w:r w:rsidRPr="009973CE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  <w:rPrChange w:id="409" w:author="Виктор Катаев" w:date="2023-11-06T15:46:00Z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</w:rPrChange>
          </w:rPr>
          <w:t xml:space="preserve">, </w:t>
        </w:r>
        <w:r w:rsidRPr="009973CE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  <w:rPrChange w:id="410" w:author="Виктор Катаев" w:date="2023-11-06T15:46:00Z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eastAsia="ru-RU"/>
              </w:rPr>
            </w:rPrChange>
          </w:rPr>
          <w:t>50</w:t>
        </w:r>
        <w:r w:rsidRPr="009973CE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  <w:rPrChange w:id="411" w:author="Виктор Катаев" w:date="2023-11-06T15:46:00Z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</w:rPrChange>
          </w:rPr>
          <w:t xml:space="preserve">, </w:t>
        </w:r>
        <w:r w:rsidRPr="009973CE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  <w:rPrChange w:id="412" w:author="Виктор Катаев" w:date="2023-11-06T15:46:00Z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eastAsia="ru-RU"/>
              </w:rPr>
            </w:rPrChange>
          </w:rPr>
          <w:t>55</w:t>
        </w:r>
        <w:r w:rsidRPr="009973CE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  <w:rPrChange w:id="413" w:author="Виктор Катаев" w:date="2023-11-06T15:46:00Z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</w:rPrChange>
          </w:rPr>
          <w:t xml:space="preserve">, </w:t>
        </w:r>
        <w:r w:rsidRPr="009973CE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  <w:rPrChange w:id="414" w:author="Виктор Катаев" w:date="2023-11-06T15:46:00Z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eastAsia="ru-RU"/>
              </w:rPr>
            </w:rPrChange>
          </w:rPr>
          <w:t>65</w:t>
        </w:r>
        <w:r w:rsidRPr="009973CE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  <w:rPrChange w:id="415" w:author="Виктор Катаев" w:date="2023-11-06T15:46:00Z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</w:rPrChange>
          </w:rPr>
          <w:t>]}</w:t>
        </w:r>
      </w:ins>
    </w:p>
    <w:p w14:paraId="02CAB2F6" w14:textId="2923E0B4" w:rsidR="00032073" w:rsidRPr="008035D7" w:rsidDel="009973CE" w:rsidRDefault="00032073" w:rsidP="00032073">
      <w:pPr>
        <w:jc w:val="both"/>
        <w:rPr>
          <w:del w:id="416" w:author="Виктор Катаев" w:date="2023-11-06T15:46:00Z"/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del w:id="417" w:author="Виктор Катаев" w:date="2023-11-06T15:46:00Z">
        <w:r w:rsidRPr="008035D7" w:rsidDel="009973CE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delText>data = {'Возраст': [25, 30, 35, 40, 45, 50, 55, 60, 65]}</w:delText>
        </w:r>
      </w:del>
    </w:p>
    <w:p w14:paraId="35403D3E" w14:textId="77777777" w:rsidR="00032073" w:rsidRPr="008035D7" w:rsidRDefault="00032073" w:rsidP="00032073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df = </w:t>
      </w: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pd.DataFrame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(data)</w:t>
      </w:r>
    </w:p>
    <w:p w14:paraId="7C7A3E00" w14:textId="77777777" w:rsidR="00032073" w:rsidRPr="008035D7" w:rsidRDefault="00032073" w:rsidP="00032073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df['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Возраст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</w:t>
      </w:r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].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plot</w:t>
      </w:r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.hist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()  # 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Построение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гистограммы</w:t>
      </w:r>
      <w:proofErr w:type="spellEnd"/>
    </w:p>
    <w:p w14:paraId="78A98BF8" w14:textId="77777777" w:rsidR="00032073" w:rsidRPr="008035D7" w:rsidRDefault="00032073" w:rsidP="00032073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# Дополнительные параметры для настройки графика (название, метки осей, размер и т.д.)</w:t>
      </w:r>
    </w:p>
    <w:p w14:paraId="1B6BA09B" w14:textId="77777777" w:rsidR="00032073" w:rsidRPr="008035D7" w:rsidRDefault="00032073" w:rsidP="00032073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plt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title</w:t>
      </w:r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('Распределение возраста')</w:t>
      </w:r>
    </w:p>
    <w:p w14:paraId="0AFD295D" w14:textId="77777777" w:rsidR="00032073" w:rsidRPr="008035D7" w:rsidRDefault="00032073" w:rsidP="00032073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plt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.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xlabel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('Возраст')</w:t>
      </w:r>
    </w:p>
    <w:p w14:paraId="2D287A1A" w14:textId="77777777" w:rsidR="00032073" w:rsidRPr="008035D7" w:rsidRDefault="00032073" w:rsidP="00032073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plt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.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ylabel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('Частота')</w:t>
      </w:r>
    </w:p>
    <w:p w14:paraId="04E0FC75" w14:textId="77777777" w:rsidR="00032073" w:rsidRPr="008035D7" w:rsidRDefault="00032073" w:rsidP="00032073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plt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show</w:t>
      </w:r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()  # Отображение графика</w:t>
      </w:r>
    </w:p>
    <w:p w14:paraId="4641D325" w14:textId="77F1821E" w:rsidR="008035D7" w:rsidRDefault="00032073" w:rsidP="008035D7">
      <w:pPr>
        <w:keepNext/>
        <w:jc w:val="both"/>
      </w:pPr>
      <w:del w:id="418" w:author="Виктор Катаев" w:date="2023-11-06T15:46:00Z">
        <w:r w:rsidRPr="00032073" w:rsidDel="009973CE">
          <w:rPr>
            <w:rFonts w:ascii="Times New Roman" w:hAnsi="Times New Roman" w:cs="Times New Roman"/>
            <w:noProof/>
            <w:sz w:val="28"/>
            <w:szCs w:val="28"/>
            <w:lang w:val="en-US"/>
          </w:rPr>
          <w:drawing>
            <wp:inline distT="0" distB="0" distL="0" distR="0" wp14:anchorId="6D187083" wp14:editId="567BAD57">
              <wp:extent cx="2464331" cy="2081048"/>
              <wp:effectExtent l="0" t="0" r="0" b="0"/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06353" cy="211653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419" w:author="Виктор Катаев" w:date="2023-11-06T15:46:00Z">
        <w:r w:rsidR="009973CE" w:rsidRPr="009973CE">
          <w:rPr>
            <w:noProof/>
          </w:rPr>
          <w:t xml:space="preserve"> </w:t>
        </w:r>
        <w:r w:rsidR="009973CE">
          <w:rPr>
            <w:noProof/>
          </w:rPr>
          <w:drawing>
            <wp:inline distT="0" distB="0" distL="0" distR="0" wp14:anchorId="7DACBD12" wp14:editId="3519624F">
              <wp:extent cx="3072411" cy="2614612"/>
              <wp:effectExtent l="0" t="0" r="0" b="0"/>
              <wp:docPr id="3" name="Рисунок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83363" cy="262393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64E0695" w14:textId="77777777" w:rsidR="00032073" w:rsidRDefault="008035D7" w:rsidP="008035D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r w:rsidRPr="002924C2">
        <w:t>Гистограмма</w:t>
      </w:r>
    </w:p>
    <w:p w14:paraId="5A5F81A8" w14:textId="77777777" w:rsidR="00032073" w:rsidRDefault="00032073" w:rsidP="00032073">
      <w:pPr>
        <w:jc w:val="both"/>
        <w:rPr>
          <w:rFonts w:ascii="Times New Roman" w:hAnsi="Times New Roman" w:cs="Times New Roman"/>
          <w:sz w:val="28"/>
          <w:szCs w:val="28"/>
        </w:rPr>
      </w:pPr>
      <w:r w:rsidRPr="00032073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 w:rsidRPr="00032073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032073">
        <w:rPr>
          <w:rFonts w:ascii="Times New Roman" w:hAnsi="Times New Roman" w:cs="Times New Roman"/>
          <w:sz w:val="28"/>
          <w:szCs w:val="28"/>
        </w:rPr>
        <w:t>.</w:t>
      </w:r>
      <w:r w:rsidRPr="00032073">
        <w:rPr>
          <w:rFonts w:ascii="Times New Roman" w:hAnsi="Times New Roman" w:cs="Times New Roman"/>
          <w:sz w:val="28"/>
          <w:szCs w:val="28"/>
          <w:lang w:val="en-US"/>
        </w:rPr>
        <w:t>hist</w:t>
      </w:r>
      <w:proofErr w:type="gramEnd"/>
      <w:r w:rsidRPr="00032073">
        <w:rPr>
          <w:rFonts w:ascii="Times New Roman" w:hAnsi="Times New Roman" w:cs="Times New Roman"/>
          <w:sz w:val="28"/>
          <w:szCs w:val="28"/>
        </w:rPr>
        <w:t xml:space="preserve">() позволяет построить гистограмму для выбранного столбца в </w:t>
      </w:r>
      <w:proofErr w:type="spellStart"/>
      <w:r w:rsidRPr="00032073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032073">
        <w:rPr>
          <w:rFonts w:ascii="Times New Roman" w:hAnsi="Times New Roman" w:cs="Times New Roman"/>
          <w:sz w:val="28"/>
          <w:szCs w:val="28"/>
        </w:rPr>
        <w:t xml:space="preserve">. Вы можете использовать дополнительные параметры, такие как </w:t>
      </w:r>
      <w:r w:rsidRPr="00032073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0320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2073">
        <w:rPr>
          <w:rFonts w:ascii="Times New Roman" w:hAnsi="Times New Roman" w:cs="Times New Roman"/>
          <w:sz w:val="28"/>
          <w:szCs w:val="28"/>
          <w:lang w:val="en-US"/>
        </w:rPr>
        <w:t>xlabel</w:t>
      </w:r>
      <w:proofErr w:type="spellEnd"/>
      <w:r w:rsidRPr="000320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2073">
        <w:rPr>
          <w:rFonts w:ascii="Times New Roman" w:hAnsi="Times New Roman" w:cs="Times New Roman"/>
          <w:sz w:val="28"/>
          <w:szCs w:val="28"/>
          <w:lang w:val="en-US"/>
        </w:rPr>
        <w:t>ylabel</w:t>
      </w:r>
      <w:proofErr w:type="spellEnd"/>
      <w:r w:rsidRPr="00032073">
        <w:rPr>
          <w:rFonts w:ascii="Times New Roman" w:hAnsi="Times New Roman" w:cs="Times New Roman"/>
          <w:sz w:val="28"/>
          <w:szCs w:val="28"/>
        </w:rPr>
        <w:t>, для настройки графика.</w:t>
      </w:r>
    </w:p>
    <w:p w14:paraId="1CFDE9B8" w14:textId="77777777" w:rsidR="00032073" w:rsidRPr="006221F1" w:rsidRDefault="00032073" w:rsidP="0003207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  <w:rPrChange w:id="420" w:author="v i" w:date="2023-09-28T20:18:00Z">
            <w:rPr>
              <w:rFonts w:ascii="Times New Roman" w:hAnsi="Times New Roman" w:cs="Times New Roman"/>
              <w:sz w:val="28"/>
              <w:szCs w:val="28"/>
            </w:rPr>
          </w:rPrChange>
        </w:rPr>
      </w:pPr>
      <w:r w:rsidRPr="006221F1">
        <w:rPr>
          <w:rFonts w:ascii="Times New Roman" w:hAnsi="Times New Roman" w:cs="Times New Roman"/>
          <w:b/>
          <w:bCs/>
          <w:sz w:val="28"/>
          <w:szCs w:val="28"/>
          <w:rPrChange w:id="421" w:author="v i" w:date="2023-09-28T20:18:00Z">
            <w:rPr>
              <w:rFonts w:ascii="Times New Roman" w:hAnsi="Times New Roman" w:cs="Times New Roman"/>
              <w:sz w:val="28"/>
              <w:szCs w:val="28"/>
            </w:rPr>
          </w:rPrChange>
        </w:rPr>
        <w:t>Круговая</w:t>
      </w:r>
      <w:r w:rsidRPr="006221F1">
        <w:rPr>
          <w:rFonts w:ascii="Times New Roman" w:hAnsi="Times New Roman" w:cs="Times New Roman"/>
          <w:b/>
          <w:bCs/>
          <w:sz w:val="28"/>
          <w:szCs w:val="28"/>
          <w:lang w:val="en-US"/>
          <w:rPrChange w:id="422" w:author="v i" w:date="2023-09-28T20:18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</w:t>
      </w:r>
      <w:r w:rsidRPr="006221F1">
        <w:rPr>
          <w:rFonts w:ascii="Times New Roman" w:hAnsi="Times New Roman" w:cs="Times New Roman"/>
          <w:b/>
          <w:bCs/>
          <w:sz w:val="28"/>
          <w:szCs w:val="28"/>
          <w:rPrChange w:id="423" w:author="v i" w:date="2023-09-28T20:18:00Z">
            <w:rPr>
              <w:rFonts w:ascii="Times New Roman" w:hAnsi="Times New Roman" w:cs="Times New Roman"/>
              <w:sz w:val="28"/>
              <w:szCs w:val="28"/>
            </w:rPr>
          </w:rPrChange>
        </w:rPr>
        <w:t>диаграмма</w:t>
      </w:r>
      <w:r w:rsidRPr="006221F1">
        <w:rPr>
          <w:rFonts w:ascii="Times New Roman" w:hAnsi="Times New Roman" w:cs="Times New Roman"/>
          <w:b/>
          <w:bCs/>
          <w:sz w:val="28"/>
          <w:szCs w:val="28"/>
          <w:lang w:val="en-US"/>
          <w:rPrChange w:id="424" w:author="v i" w:date="2023-09-28T20:18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(Pie Chart):</w:t>
      </w:r>
    </w:p>
    <w:p w14:paraId="53FBE998" w14:textId="626FCC90" w:rsidR="00032073" w:rsidRDefault="00032073" w:rsidP="00032073">
      <w:pPr>
        <w:jc w:val="both"/>
        <w:rPr>
          <w:ins w:id="425" w:author="Виктор Катаев" w:date="2023-11-06T15:59:00Z"/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  <w:rPrChange w:id="426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</w:rPrChange>
        </w:rPr>
        <w:t>import pandas as pd</w:t>
      </w:r>
    </w:p>
    <w:p w14:paraId="1AE2B504" w14:textId="77777777" w:rsidR="0046602B" w:rsidRPr="002959B3" w:rsidRDefault="0046602B" w:rsidP="0046602B">
      <w:pPr>
        <w:jc w:val="both"/>
        <w:rPr>
          <w:ins w:id="427" w:author="Виктор Катаев" w:date="2023-11-06T15:59:00Z"/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ins w:id="428" w:author="Виктор Катаев" w:date="2023-11-06T15:59:00Z">
        <w:r w:rsidRPr="002959B3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 xml:space="preserve">import </w:t>
        </w:r>
        <w:proofErr w:type="spellStart"/>
        <w:proofErr w:type="gramStart"/>
        <w:r w:rsidRPr="002959B3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matplotlib.pyplot</w:t>
        </w:r>
        <w:proofErr w:type="spellEnd"/>
        <w:proofErr w:type="gramEnd"/>
        <w:r w:rsidRPr="002959B3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 xml:space="preserve"> as </w:t>
        </w:r>
        <w:proofErr w:type="spellStart"/>
        <w:r w:rsidRPr="002959B3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plt</w:t>
        </w:r>
        <w:proofErr w:type="spellEnd"/>
      </w:ins>
    </w:p>
    <w:p w14:paraId="76078E15" w14:textId="77777777" w:rsidR="0046602B" w:rsidRPr="001E0376" w:rsidRDefault="0046602B" w:rsidP="00032073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  <w:rPrChange w:id="429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</w:rPrChange>
        </w:rPr>
      </w:pPr>
    </w:p>
    <w:p w14:paraId="023D5D71" w14:textId="77777777" w:rsidR="00032073" w:rsidRPr="001E0376" w:rsidRDefault="00032073" w:rsidP="00032073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  <w:rPrChange w:id="430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</w:rPrChange>
        </w:rPr>
      </w:pP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  <w:rPrChange w:id="431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</w:rPrChange>
        </w:rPr>
        <w:t>data = {'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Страна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  <w:rPrChange w:id="432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</w:rPrChange>
        </w:rPr>
        <w:t>': ['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Россия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  <w:rPrChange w:id="433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</w:rPrChange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США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  <w:rPrChange w:id="434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</w:rPrChange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Китай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  <w:rPrChange w:id="435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</w:rPrChange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Германия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  <w:rPrChange w:id="436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</w:rPrChange>
        </w:rPr>
        <w:t>', 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Франция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  <w:rPrChange w:id="437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</w:rPrChange>
        </w:rPr>
        <w:t>'],</w:t>
      </w:r>
    </w:p>
    <w:p w14:paraId="073656C6" w14:textId="77777777" w:rsidR="00032073" w:rsidRPr="008035D7" w:rsidRDefault="00032073" w:rsidP="00032073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  <w:rPrChange w:id="438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</w:rPrChange>
        </w:rPr>
        <w:t xml:space="preserve">       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Население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': [144, 331, 1444, 83, 67]}</w:t>
      </w:r>
    </w:p>
    <w:p w14:paraId="4AABAF8A" w14:textId="77777777" w:rsidR="00032073" w:rsidRPr="008035D7" w:rsidRDefault="00032073" w:rsidP="00032073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df = </w:t>
      </w: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pd.DataFrame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(data)</w:t>
      </w:r>
    </w:p>
    <w:p w14:paraId="377A2827" w14:textId="77777777" w:rsidR="00032073" w:rsidRPr="008035D7" w:rsidRDefault="00032073" w:rsidP="00032073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df.plot.pie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</w:t>
      </w:r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y='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Население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', labels=df['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Страна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'], </w:t>
      </w:r>
      <w:proofErr w:type="spell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autopct</w:t>
      </w:r>
      <w:proofErr w:type="spell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='%1.1f%%')  #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Построение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круговой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диаграммы</w:t>
      </w:r>
    </w:p>
    <w:p w14:paraId="6463215B" w14:textId="77777777" w:rsidR="00032073" w:rsidRPr="008035D7" w:rsidRDefault="00032073" w:rsidP="00032073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proofErr w:type="gramStart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plt.title</w:t>
      </w:r>
      <w:proofErr w:type="spellEnd"/>
      <w:proofErr w:type="gramEnd"/>
      <w:r w:rsidRPr="008035D7">
        <w:rPr>
          <w:rFonts w:ascii="Times New Roman" w:hAnsi="Times New Roman" w:cs="Times New Roman"/>
          <w:color w:val="5B9BD5" w:themeColor="accent1"/>
          <w:sz w:val="28"/>
          <w:szCs w:val="28"/>
        </w:rPr>
        <w:t>('Доля населения по странам')</w:t>
      </w:r>
    </w:p>
    <w:p w14:paraId="4A037AF2" w14:textId="77777777" w:rsidR="00032073" w:rsidRPr="001E0376" w:rsidRDefault="00032073" w:rsidP="00032073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proofErr w:type="spellStart"/>
      <w:proofErr w:type="gramStart"/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plt.ylabel</w:t>
      </w:r>
      <w:proofErr w:type="spellEnd"/>
      <w:proofErr w:type="gramEnd"/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('')</w:t>
      </w:r>
    </w:p>
    <w:p w14:paraId="02907C6C" w14:textId="77777777" w:rsidR="00032073" w:rsidRPr="001E0376" w:rsidRDefault="00032073" w:rsidP="00032073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proofErr w:type="spellStart"/>
      <w:proofErr w:type="gramStart"/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plt.show</w:t>
      </w:r>
      <w:proofErr w:type="spellEnd"/>
      <w:proofErr w:type="gramEnd"/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()</w:t>
      </w:r>
    </w:p>
    <w:p w14:paraId="7C01DAED" w14:textId="77777777" w:rsidR="008035D7" w:rsidRDefault="00032073" w:rsidP="008035D7">
      <w:pPr>
        <w:keepNext/>
        <w:jc w:val="both"/>
      </w:pPr>
      <w:r w:rsidRPr="000320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B24E31" wp14:editId="0C6E5A50">
            <wp:extent cx="5533696" cy="4713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92" cy="472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AFEE" w14:textId="77777777" w:rsidR="00032073" w:rsidRDefault="008035D7" w:rsidP="008035D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2</w:t>
        </w:r>
      </w:fldSimple>
      <w:r>
        <w:rPr>
          <w:lang w:val="en-US"/>
        </w:rPr>
        <w:t xml:space="preserve"> </w:t>
      </w:r>
      <w:proofErr w:type="spellStart"/>
      <w:r w:rsidRPr="00BC56AC">
        <w:rPr>
          <w:lang w:val="en-US"/>
        </w:rPr>
        <w:t>Круговая</w:t>
      </w:r>
      <w:proofErr w:type="spellEnd"/>
      <w:r w:rsidRPr="00BC56AC">
        <w:rPr>
          <w:lang w:val="en-US"/>
        </w:rPr>
        <w:t xml:space="preserve"> </w:t>
      </w:r>
      <w:proofErr w:type="spellStart"/>
      <w:r w:rsidRPr="00BC56AC">
        <w:rPr>
          <w:lang w:val="en-US"/>
        </w:rPr>
        <w:t>диаграмма</w:t>
      </w:r>
      <w:proofErr w:type="spellEnd"/>
    </w:p>
    <w:p w14:paraId="0FC23BB8" w14:textId="77777777" w:rsidR="00032073" w:rsidRPr="00032073" w:rsidRDefault="00032073" w:rsidP="00032073">
      <w:pPr>
        <w:rPr>
          <w:rFonts w:ascii="Times New Roman" w:hAnsi="Times New Roman" w:cs="Times New Roman"/>
          <w:sz w:val="28"/>
          <w:szCs w:val="28"/>
        </w:rPr>
      </w:pPr>
      <w:r w:rsidRPr="00032073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032073">
        <w:rPr>
          <w:rFonts w:ascii="Times New Roman" w:hAnsi="Times New Roman" w:cs="Times New Roman"/>
          <w:sz w:val="28"/>
          <w:szCs w:val="28"/>
        </w:rPr>
        <w:t>plot.pie</w:t>
      </w:r>
      <w:proofErr w:type="spellEnd"/>
      <w:r w:rsidRPr="000320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2073">
        <w:rPr>
          <w:rFonts w:ascii="Times New Roman" w:hAnsi="Times New Roman" w:cs="Times New Roman"/>
          <w:sz w:val="28"/>
          <w:szCs w:val="28"/>
        </w:rPr>
        <w:t xml:space="preserve">) позволяет построить круговую диаграмму для выбранного столбца в </w:t>
      </w:r>
      <w:proofErr w:type="spellStart"/>
      <w:r w:rsidRPr="00032073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032073">
        <w:rPr>
          <w:rFonts w:ascii="Times New Roman" w:hAnsi="Times New Roman" w:cs="Times New Roman"/>
          <w:sz w:val="28"/>
          <w:szCs w:val="28"/>
        </w:rPr>
        <w:t xml:space="preserve">. Вы можете использовать параметры y для выбора столбца, содержащего данные, </w:t>
      </w:r>
      <w:proofErr w:type="spellStart"/>
      <w:r w:rsidRPr="00032073">
        <w:rPr>
          <w:rFonts w:ascii="Times New Roman" w:hAnsi="Times New Roman" w:cs="Times New Roman"/>
          <w:sz w:val="28"/>
          <w:szCs w:val="28"/>
        </w:rPr>
        <w:t>labels</w:t>
      </w:r>
      <w:proofErr w:type="spellEnd"/>
      <w:r w:rsidRPr="00032073">
        <w:rPr>
          <w:rFonts w:ascii="Times New Roman" w:hAnsi="Times New Roman" w:cs="Times New Roman"/>
          <w:sz w:val="28"/>
          <w:szCs w:val="28"/>
        </w:rPr>
        <w:t xml:space="preserve"> для меток секторов и </w:t>
      </w:r>
      <w:proofErr w:type="spellStart"/>
      <w:r w:rsidRPr="00032073">
        <w:rPr>
          <w:rFonts w:ascii="Times New Roman" w:hAnsi="Times New Roman" w:cs="Times New Roman"/>
          <w:sz w:val="28"/>
          <w:szCs w:val="28"/>
        </w:rPr>
        <w:t>autopct</w:t>
      </w:r>
      <w:proofErr w:type="spellEnd"/>
      <w:r w:rsidRPr="00032073">
        <w:rPr>
          <w:rFonts w:ascii="Times New Roman" w:hAnsi="Times New Roman" w:cs="Times New Roman"/>
          <w:sz w:val="28"/>
          <w:szCs w:val="28"/>
        </w:rPr>
        <w:t xml:space="preserve"> для отображения процентного значения в каждом секторе.</w:t>
      </w:r>
    </w:p>
    <w:p w14:paraId="2979B7DE" w14:textId="77777777" w:rsidR="00032073" w:rsidRPr="006221F1" w:rsidRDefault="00032073" w:rsidP="0003207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  <w:rPrChange w:id="439" w:author="v i" w:date="2023-09-28T20:18:00Z">
            <w:rPr>
              <w:rFonts w:ascii="Times New Roman" w:hAnsi="Times New Roman" w:cs="Times New Roman"/>
              <w:sz w:val="28"/>
              <w:szCs w:val="28"/>
            </w:rPr>
          </w:rPrChange>
        </w:rPr>
      </w:pPr>
      <w:r w:rsidRPr="006221F1">
        <w:rPr>
          <w:rFonts w:ascii="Times New Roman" w:hAnsi="Times New Roman" w:cs="Times New Roman"/>
          <w:b/>
          <w:bCs/>
          <w:sz w:val="28"/>
          <w:szCs w:val="28"/>
          <w:rPrChange w:id="440" w:author="v i" w:date="2023-09-28T20:18:00Z">
            <w:rPr>
              <w:rFonts w:ascii="Times New Roman" w:hAnsi="Times New Roman" w:cs="Times New Roman"/>
              <w:sz w:val="28"/>
              <w:szCs w:val="28"/>
            </w:rPr>
          </w:rPrChange>
        </w:rPr>
        <w:t>Линейный</w:t>
      </w:r>
      <w:r w:rsidRPr="006221F1">
        <w:rPr>
          <w:rFonts w:ascii="Times New Roman" w:hAnsi="Times New Roman" w:cs="Times New Roman"/>
          <w:b/>
          <w:bCs/>
          <w:sz w:val="28"/>
          <w:szCs w:val="28"/>
          <w:lang w:val="en-US"/>
          <w:rPrChange w:id="441" w:author="v i" w:date="2023-09-28T20:18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</w:t>
      </w:r>
      <w:r w:rsidRPr="006221F1">
        <w:rPr>
          <w:rFonts w:ascii="Times New Roman" w:hAnsi="Times New Roman" w:cs="Times New Roman"/>
          <w:b/>
          <w:bCs/>
          <w:sz w:val="28"/>
          <w:szCs w:val="28"/>
          <w:rPrChange w:id="442" w:author="v i" w:date="2023-09-28T20:18:00Z">
            <w:rPr>
              <w:rFonts w:ascii="Times New Roman" w:hAnsi="Times New Roman" w:cs="Times New Roman"/>
              <w:sz w:val="28"/>
              <w:szCs w:val="28"/>
            </w:rPr>
          </w:rPrChange>
        </w:rPr>
        <w:t>график</w:t>
      </w:r>
      <w:r w:rsidRPr="006221F1">
        <w:rPr>
          <w:rFonts w:ascii="Times New Roman" w:hAnsi="Times New Roman" w:cs="Times New Roman"/>
          <w:b/>
          <w:bCs/>
          <w:sz w:val="28"/>
          <w:szCs w:val="28"/>
          <w:lang w:val="en-US"/>
          <w:rPrChange w:id="443" w:author="v i" w:date="2023-09-28T20:18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(Line Plot):</w:t>
      </w:r>
    </w:p>
    <w:p w14:paraId="3D8F9810" w14:textId="193166DD" w:rsidR="00032073" w:rsidRDefault="00032073" w:rsidP="00032073">
      <w:pPr>
        <w:jc w:val="both"/>
        <w:rPr>
          <w:ins w:id="444" w:author="Виктор Катаев" w:date="2023-11-06T15:59:00Z"/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import pandas as pd</w:t>
      </w:r>
    </w:p>
    <w:p w14:paraId="232DFF07" w14:textId="77777777" w:rsidR="0046602B" w:rsidRPr="002959B3" w:rsidRDefault="0046602B" w:rsidP="0046602B">
      <w:pPr>
        <w:jc w:val="both"/>
        <w:rPr>
          <w:ins w:id="445" w:author="Виктор Катаев" w:date="2023-11-06T15:59:00Z"/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ins w:id="446" w:author="Виктор Катаев" w:date="2023-11-06T15:59:00Z">
        <w:r w:rsidRPr="002959B3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 xml:space="preserve">import </w:t>
        </w:r>
        <w:proofErr w:type="spellStart"/>
        <w:proofErr w:type="gramStart"/>
        <w:r w:rsidRPr="002959B3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matplotlib.pyplot</w:t>
        </w:r>
        <w:proofErr w:type="spellEnd"/>
        <w:proofErr w:type="gramEnd"/>
        <w:r w:rsidRPr="002959B3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 xml:space="preserve"> as </w:t>
        </w:r>
        <w:proofErr w:type="spellStart"/>
        <w:r w:rsidRPr="002959B3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</w:rPr>
          <w:t>plt</w:t>
        </w:r>
        <w:proofErr w:type="spellEnd"/>
      </w:ins>
    </w:p>
    <w:p w14:paraId="1743E828" w14:textId="77777777" w:rsidR="0046602B" w:rsidRPr="003F40F5" w:rsidRDefault="0046602B" w:rsidP="00032073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</w:p>
    <w:p w14:paraId="48C9848A" w14:textId="77777777" w:rsidR="00032073" w:rsidRPr="003F40F5" w:rsidRDefault="00032073" w:rsidP="00032073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data = {'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Год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': [2015, 2016, 2017, 2018, 2019],</w:t>
      </w:r>
    </w:p>
    <w:p w14:paraId="75EE7D18" w14:textId="77777777" w:rsidR="00032073" w:rsidRPr="003F40F5" w:rsidRDefault="00032073" w:rsidP="00032073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    '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Продажи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': [100, 150, 200, 120, 180]}</w:t>
      </w:r>
    </w:p>
    <w:p w14:paraId="5941EF30" w14:textId="77777777" w:rsidR="00032073" w:rsidRPr="003F40F5" w:rsidRDefault="00032073" w:rsidP="00032073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df = </w:t>
      </w:r>
      <w:proofErr w:type="spellStart"/>
      <w:proofErr w:type="gramStart"/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pd.DataFrame</w:t>
      </w:r>
      <w:proofErr w:type="spellEnd"/>
      <w:proofErr w:type="gramEnd"/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(data)</w:t>
      </w:r>
    </w:p>
    <w:p w14:paraId="5181ECD0" w14:textId="77777777" w:rsidR="00032073" w:rsidRPr="003F40F5" w:rsidRDefault="00032073" w:rsidP="00032073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proofErr w:type="spellStart"/>
      <w:proofErr w:type="gramStart"/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df.plot</w:t>
      </w:r>
      <w:proofErr w:type="spellEnd"/>
      <w:proofErr w:type="gramEnd"/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(x='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Год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', y='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Продажи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')  # 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Построение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линейного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графика</w:t>
      </w:r>
    </w:p>
    <w:p w14:paraId="0066C261" w14:textId="77777777" w:rsidR="00032073" w:rsidRPr="001E0376" w:rsidRDefault="00032073" w:rsidP="00032073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proofErr w:type="spellStart"/>
      <w:proofErr w:type="gramStart"/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plt.title</w:t>
      </w:r>
      <w:proofErr w:type="spellEnd"/>
      <w:proofErr w:type="gramEnd"/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('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Динамика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продаж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')</w:t>
      </w:r>
    </w:p>
    <w:p w14:paraId="013BBC6A" w14:textId="77777777" w:rsidR="00032073" w:rsidRPr="001E0376" w:rsidRDefault="00032073" w:rsidP="00032073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proofErr w:type="spellStart"/>
      <w:proofErr w:type="gramStart"/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plt.xlabel</w:t>
      </w:r>
      <w:proofErr w:type="spellEnd"/>
      <w:proofErr w:type="gramEnd"/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('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Год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')</w:t>
      </w:r>
    </w:p>
    <w:p w14:paraId="6BB7D253" w14:textId="77777777" w:rsidR="00032073" w:rsidRPr="001E0376" w:rsidRDefault="00032073" w:rsidP="00032073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proofErr w:type="spellStart"/>
      <w:proofErr w:type="gramStart"/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plt.ylabel</w:t>
      </w:r>
      <w:proofErr w:type="spellEnd"/>
      <w:proofErr w:type="gramEnd"/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('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Продажи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')</w:t>
      </w:r>
    </w:p>
    <w:p w14:paraId="060C9BA0" w14:textId="77777777" w:rsidR="00032073" w:rsidRPr="001E0376" w:rsidRDefault="00032073" w:rsidP="00032073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proofErr w:type="spellStart"/>
      <w:proofErr w:type="gramStart"/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plt.show</w:t>
      </w:r>
      <w:proofErr w:type="spellEnd"/>
      <w:proofErr w:type="gramEnd"/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()</w:t>
      </w:r>
    </w:p>
    <w:p w14:paraId="2CBAFD5A" w14:textId="77777777" w:rsidR="008035D7" w:rsidRDefault="00032073" w:rsidP="008035D7">
      <w:pPr>
        <w:keepNext/>
        <w:jc w:val="both"/>
      </w:pPr>
      <w:r w:rsidRPr="000320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8B5E7F" wp14:editId="7DB4E0C9">
            <wp:extent cx="5562386" cy="47454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6719" cy="474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3054" w14:textId="77777777" w:rsidR="00032073" w:rsidRDefault="008035D7" w:rsidP="008035D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3</w:t>
        </w:r>
      </w:fldSimple>
      <w:r>
        <w:rPr>
          <w:lang w:val="en-US"/>
        </w:rPr>
        <w:t xml:space="preserve"> </w:t>
      </w:r>
      <w:proofErr w:type="spellStart"/>
      <w:r w:rsidRPr="00E37B11">
        <w:rPr>
          <w:lang w:val="en-US"/>
        </w:rPr>
        <w:t>Линейный</w:t>
      </w:r>
      <w:proofErr w:type="spellEnd"/>
      <w:r w:rsidRPr="00E37B11">
        <w:rPr>
          <w:lang w:val="en-US"/>
        </w:rPr>
        <w:t xml:space="preserve"> </w:t>
      </w:r>
      <w:proofErr w:type="spellStart"/>
      <w:r w:rsidRPr="00E37B11">
        <w:rPr>
          <w:lang w:val="en-US"/>
        </w:rPr>
        <w:t>график</w:t>
      </w:r>
      <w:proofErr w:type="spellEnd"/>
    </w:p>
    <w:p w14:paraId="48C8B6B2" w14:textId="77777777" w:rsidR="00032073" w:rsidRDefault="00032073" w:rsidP="00032073">
      <w:pPr>
        <w:jc w:val="both"/>
        <w:rPr>
          <w:rFonts w:ascii="Times New Roman" w:hAnsi="Times New Roman" w:cs="Times New Roman"/>
          <w:sz w:val="28"/>
          <w:szCs w:val="28"/>
        </w:rPr>
      </w:pPr>
      <w:r w:rsidRPr="00032073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032073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0320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2073">
        <w:rPr>
          <w:rFonts w:ascii="Times New Roman" w:hAnsi="Times New Roman" w:cs="Times New Roman"/>
          <w:sz w:val="28"/>
          <w:szCs w:val="28"/>
        </w:rPr>
        <w:t xml:space="preserve">) с указанием столбцов x и y позволяет построить линейный график для выбранных столбцов в </w:t>
      </w:r>
      <w:proofErr w:type="spellStart"/>
      <w:r w:rsidRPr="00032073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032073">
        <w:rPr>
          <w:rFonts w:ascii="Times New Roman" w:hAnsi="Times New Roman" w:cs="Times New Roman"/>
          <w:sz w:val="28"/>
          <w:szCs w:val="28"/>
        </w:rPr>
        <w:t xml:space="preserve">. Вы можете использовать параметры </w:t>
      </w:r>
      <w:proofErr w:type="spellStart"/>
      <w:r w:rsidRPr="00032073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0320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2073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0320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2073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032073">
        <w:rPr>
          <w:rFonts w:ascii="Times New Roman" w:hAnsi="Times New Roman" w:cs="Times New Roman"/>
          <w:sz w:val="28"/>
          <w:szCs w:val="28"/>
        </w:rPr>
        <w:t xml:space="preserve"> для настройки графика.</w:t>
      </w:r>
    </w:p>
    <w:p w14:paraId="57159CA2" w14:textId="77777777" w:rsidR="00032073" w:rsidRPr="006221F1" w:rsidRDefault="00032073" w:rsidP="0003207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  <w:rPrChange w:id="447" w:author="v i" w:date="2023-09-28T20:19:00Z">
            <w:rPr>
              <w:rFonts w:ascii="Times New Roman" w:hAnsi="Times New Roman" w:cs="Times New Roman"/>
              <w:sz w:val="28"/>
              <w:szCs w:val="28"/>
            </w:rPr>
          </w:rPrChange>
        </w:rPr>
      </w:pPr>
      <w:r w:rsidRPr="006221F1">
        <w:rPr>
          <w:rFonts w:ascii="Times New Roman" w:hAnsi="Times New Roman" w:cs="Times New Roman"/>
          <w:b/>
          <w:bCs/>
          <w:sz w:val="28"/>
          <w:szCs w:val="28"/>
          <w:rPrChange w:id="448" w:author="v i" w:date="2023-09-28T20:19:00Z">
            <w:rPr>
              <w:rFonts w:ascii="Times New Roman" w:hAnsi="Times New Roman" w:cs="Times New Roman"/>
              <w:sz w:val="28"/>
              <w:szCs w:val="28"/>
            </w:rPr>
          </w:rPrChange>
        </w:rPr>
        <w:t>Диаграмма</w:t>
      </w:r>
      <w:r w:rsidRPr="006221F1">
        <w:rPr>
          <w:rFonts w:ascii="Times New Roman" w:hAnsi="Times New Roman" w:cs="Times New Roman"/>
          <w:b/>
          <w:bCs/>
          <w:sz w:val="28"/>
          <w:szCs w:val="28"/>
          <w:lang w:val="en-US"/>
          <w:rPrChange w:id="449" w:author="v i" w:date="2023-09-28T20:19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</w:t>
      </w:r>
      <w:r w:rsidRPr="006221F1">
        <w:rPr>
          <w:rFonts w:ascii="Times New Roman" w:hAnsi="Times New Roman" w:cs="Times New Roman"/>
          <w:b/>
          <w:bCs/>
          <w:sz w:val="28"/>
          <w:szCs w:val="28"/>
          <w:rPrChange w:id="450" w:author="v i" w:date="2023-09-28T20:19:00Z">
            <w:rPr>
              <w:rFonts w:ascii="Times New Roman" w:hAnsi="Times New Roman" w:cs="Times New Roman"/>
              <w:sz w:val="28"/>
              <w:szCs w:val="28"/>
            </w:rPr>
          </w:rPrChange>
        </w:rPr>
        <w:t>разброса</w:t>
      </w:r>
      <w:r w:rsidRPr="006221F1">
        <w:rPr>
          <w:rFonts w:ascii="Times New Roman" w:hAnsi="Times New Roman" w:cs="Times New Roman"/>
          <w:b/>
          <w:bCs/>
          <w:sz w:val="28"/>
          <w:szCs w:val="28"/>
          <w:lang w:val="en-US"/>
          <w:rPrChange w:id="451" w:author="v i" w:date="2023-09-28T20:19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(Scatter Plot):</w:t>
      </w:r>
    </w:p>
    <w:p w14:paraId="7326E81D" w14:textId="12FDA1EA" w:rsidR="002D0108" w:rsidRDefault="002D0108" w:rsidP="002D0108">
      <w:pPr>
        <w:jc w:val="both"/>
        <w:rPr>
          <w:ins w:id="452" w:author="Виктор Катаев" w:date="2023-11-06T15:58:00Z"/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import pandas as pd</w:t>
      </w:r>
    </w:p>
    <w:p w14:paraId="58C97C79" w14:textId="5785F1EB" w:rsidR="0046602B" w:rsidRDefault="0046602B" w:rsidP="0046602B">
      <w:pPr>
        <w:jc w:val="both"/>
        <w:rPr>
          <w:ins w:id="453" w:author="Виктор Катаев" w:date="2023-11-06T15:59:00Z"/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ins w:id="454" w:author="Виктор Катаев" w:date="2023-11-06T15:58:00Z">
        <w:r w:rsidRPr="0046602B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  <w:rPrChange w:id="455" w:author="Виктор Катаев" w:date="2023-11-06T15:59:00Z">
              <w:rPr>
                <w:rFonts w:ascii="Courier New" w:eastAsia="Times New Roman" w:hAnsi="Courier New" w:cs="Courier New"/>
                <w:i/>
                <w:iCs/>
                <w:color w:val="66D9EF"/>
                <w:sz w:val="20"/>
                <w:szCs w:val="20"/>
                <w:lang w:eastAsia="ru-RU"/>
              </w:rPr>
            </w:rPrChange>
          </w:rPr>
          <w:t xml:space="preserve">import </w:t>
        </w:r>
        <w:proofErr w:type="spellStart"/>
        <w:proofErr w:type="gramStart"/>
        <w:r w:rsidRPr="0046602B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  <w:rPrChange w:id="456" w:author="Виктор Катаев" w:date="2023-11-06T15:59:00Z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</w:rPrChange>
          </w:rPr>
          <w:t>matplotlib.pyplot</w:t>
        </w:r>
        <w:proofErr w:type="spellEnd"/>
        <w:proofErr w:type="gramEnd"/>
        <w:r w:rsidRPr="0046602B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  <w:rPrChange w:id="457" w:author="Виктор Катаев" w:date="2023-11-06T15:59:00Z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</w:rPrChange>
          </w:rPr>
          <w:t xml:space="preserve"> </w:t>
        </w:r>
        <w:r w:rsidRPr="0046602B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  <w:rPrChange w:id="458" w:author="Виктор Катаев" w:date="2023-11-06T15:59:00Z">
              <w:rPr>
                <w:rFonts w:ascii="Courier New" w:eastAsia="Times New Roman" w:hAnsi="Courier New" w:cs="Courier New"/>
                <w:i/>
                <w:iCs/>
                <w:color w:val="66D9EF"/>
                <w:sz w:val="20"/>
                <w:szCs w:val="20"/>
                <w:lang w:eastAsia="ru-RU"/>
              </w:rPr>
            </w:rPrChange>
          </w:rPr>
          <w:t xml:space="preserve">as </w:t>
        </w:r>
        <w:proofErr w:type="spellStart"/>
        <w:r w:rsidRPr="0046602B">
          <w:rPr>
            <w:rFonts w:ascii="Times New Roman" w:hAnsi="Times New Roman" w:cs="Times New Roman"/>
            <w:color w:val="5B9BD5" w:themeColor="accent1"/>
            <w:sz w:val="28"/>
            <w:szCs w:val="28"/>
            <w:lang w:val="en-US"/>
            <w:rPrChange w:id="459" w:author="Виктор Катаев" w:date="2023-11-06T15:59:00Z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ru-RU"/>
              </w:rPr>
            </w:rPrChange>
          </w:rPr>
          <w:t>plt</w:t>
        </w:r>
      </w:ins>
      <w:proofErr w:type="spellEnd"/>
    </w:p>
    <w:p w14:paraId="489E9A8A" w14:textId="77777777" w:rsidR="0046602B" w:rsidRPr="0046602B" w:rsidRDefault="0046602B" w:rsidP="0046602B">
      <w:pPr>
        <w:jc w:val="both"/>
        <w:rPr>
          <w:ins w:id="460" w:author="Виктор Катаев" w:date="2023-11-06T15:58:00Z"/>
          <w:rFonts w:ascii="Times New Roman" w:hAnsi="Times New Roman" w:cs="Times New Roman"/>
          <w:color w:val="5B9BD5" w:themeColor="accent1"/>
          <w:sz w:val="28"/>
          <w:szCs w:val="28"/>
          <w:lang w:val="en-US"/>
          <w:rPrChange w:id="461" w:author="Виктор Катаев" w:date="2023-11-06T15:59:00Z">
            <w:rPr>
              <w:ins w:id="462" w:author="Виктор Катаев" w:date="2023-11-06T15:58:00Z"/>
              <w:rFonts w:ascii="Courier New" w:eastAsia="Times New Roman" w:hAnsi="Courier New" w:cs="Courier New"/>
              <w:color w:val="F8F8F2"/>
              <w:sz w:val="20"/>
              <w:szCs w:val="20"/>
              <w:lang w:eastAsia="ru-RU"/>
            </w:rPr>
          </w:rPrChange>
        </w:rPr>
        <w:pPrChange w:id="463" w:author="Виктор Катаев" w:date="2023-11-06T15:59:00Z">
          <w:pPr>
            <w:shd w:val="clear" w:color="auto" w:fill="272822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</w:p>
    <w:p w14:paraId="27394C20" w14:textId="6743E26C" w:rsidR="0046602B" w:rsidRPr="003F40F5" w:rsidDel="0046602B" w:rsidRDefault="0046602B" w:rsidP="002D0108">
      <w:pPr>
        <w:jc w:val="both"/>
        <w:rPr>
          <w:del w:id="464" w:author="Виктор Катаев" w:date="2023-11-06T15:59:00Z"/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</w:p>
    <w:p w14:paraId="36A384A4" w14:textId="77777777" w:rsidR="002D0108" w:rsidRPr="003F40F5" w:rsidRDefault="002D0108" w:rsidP="002D010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data = {'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Возраст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': [25, 30, 35, 40, 45, 50, 55, 60, 65],</w:t>
      </w:r>
    </w:p>
    <w:p w14:paraId="3A2454D4" w14:textId="77777777" w:rsidR="002D0108" w:rsidRPr="003F40F5" w:rsidRDefault="002D0108" w:rsidP="002D010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    '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Зарплата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': [50000, 60000, 70000, 80000, 90000, 100000, 110000, 120000, 130000]}</w:t>
      </w:r>
    </w:p>
    <w:p w14:paraId="1ED72D46" w14:textId="77777777" w:rsidR="002D0108" w:rsidRPr="003F40F5" w:rsidRDefault="002D0108" w:rsidP="002D010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df = </w:t>
      </w:r>
      <w:proofErr w:type="spellStart"/>
      <w:proofErr w:type="gramStart"/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pd.DataFrame</w:t>
      </w:r>
      <w:proofErr w:type="spellEnd"/>
      <w:proofErr w:type="gramEnd"/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(data)</w:t>
      </w:r>
    </w:p>
    <w:p w14:paraId="3FF08B41" w14:textId="77777777" w:rsidR="002D0108" w:rsidRPr="003F40F5" w:rsidRDefault="002D0108" w:rsidP="002D010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proofErr w:type="spellStart"/>
      <w:proofErr w:type="gramStart"/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df.plot</w:t>
      </w:r>
      <w:proofErr w:type="gramEnd"/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.scatter</w:t>
      </w:r>
      <w:proofErr w:type="spellEnd"/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(x='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Возраст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', y='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Зарплата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')  # 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Построение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диаграммы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разброса</w:t>
      </w:r>
    </w:p>
    <w:p w14:paraId="0A1B18A1" w14:textId="77777777" w:rsidR="002D0108" w:rsidRPr="003F40F5" w:rsidRDefault="002D0108" w:rsidP="002D010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proofErr w:type="gramStart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plt.title</w:t>
      </w:r>
      <w:proofErr w:type="spellEnd"/>
      <w:proofErr w:type="gramEnd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('Связь между возрастом и зарплатой')</w:t>
      </w:r>
    </w:p>
    <w:p w14:paraId="4C8C8E10" w14:textId="77777777" w:rsidR="002D0108" w:rsidRPr="003F40F5" w:rsidRDefault="002D0108" w:rsidP="002D010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proofErr w:type="gramStart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plt.xlabel</w:t>
      </w:r>
      <w:proofErr w:type="spellEnd"/>
      <w:proofErr w:type="gramEnd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('Возраст')</w:t>
      </w:r>
    </w:p>
    <w:p w14:paraId="4732D0C8" w14:textId="77777777" w:rsidR="002D0108" w:rsidRPr="003F40F5" w:rsidRDefault="002D0108" w:rsidP="002D010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proofErr w:type="gramStart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plt.ylabel</w:t>
      </w:r>
      <w:proofErr w:type="spellEnd"/>
      <w:proofErr w:type="gramEnd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('Зарплата')</w:t>
      </w:r>
    </w:p>
    <w:p w14:paraId="038061C0" w14:textId="77777777" w:rsidR="002D0108" w:rsidRPr="003F40F5" w:rsidRDefault="002D0108" w:rsidP="002D010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proofErr w:type="gramStart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plt.show</w:t>
      </w:r>
      <w:proofErr w:type="spellEnd"/>
      <w:proofErr w:type="gramEnd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6F32B519" w14:textId="77777777" w:rsidR="008035D7" w:rsidRDefault="002D0108" w:rsidP="008035D7">
      <w:pPr>
        <w:keepNext/>
        <w:jc w:val="both"/>
      </w:pPr>
      <w:r w:rsidRPr="002D01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207722" wp14:editId="3B8718F6">
            <wp:extent cx="5476948" cy="46350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712" cy="464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82B0" w14:textId="77777777" w:rsidR="00032073" w:rsidRDefault="008035D7" w:rsidP="008035D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4</w:t>
        </w:r>
      </w:fldSimple>
      <w:r>
        <w:rPr>
          <w:lang w:val="en-US"/>
        </w:rPr>
        <w:t xml:space="preserve"> </w:t>
      </w:r>
      <w:proofErr w:type="spellStart"/>
      <w:r w:rsidRPr="003955C7">
        <w:rPr>
          <w:lang w:val="en-US"/>
        </w:rPr>
        <w:t>Диаграмма</w:t>
      </w:r>
      <w:proofErr w:type="spellEnd"/>
      <w:r w:rsidRPr="003955C7">
        <w:rPr>
          <w:lang w:val="en-US"/>
        </w:rPr>
        <w:t xml:space="preserve"> </w:t>
      </w:r>
      <w:proofErr w:type="spellStart"/>
      <w:r w:rsidRPr="003955C7">
        <w:rPr>
          <w:lang w:val="en-US"/>
        </w:rPr>
        <w:t>разброса</w:t>
      </w:r>
      <w:proofErr w:type="spellEnd"/>
    </w:p>
    <w:p w14:paraId="36543E21" w14:textId="77777777" w:rsidR="002D0108" w:rsidRDefault="002D0108" w:rsidP="00032073">
      <w:pPr>
        <w:jc w:val="both"/>
        <w:rPr>
          <w:rFonts w:ascii="Times New Roman" w:hAnsi="Times New Roman" w:cs="Times New Roman"/>
          <w:sz w:val="28"/>
          <w:szCs w:val="28"/>
        </w:rPr>
      </w:pPr>
      <w:r w:rsidRPr="002D0108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2D0108">
        <w:rPr>
          <w:rFonts w:ascii="Times New Roman" w:hAnsi="Times New Roman" w:cs="Times New Roman"/>
          <w:sz w:val="28"/>
          <w:szCs w:val="28"/>
        </w:rPr>
        <w:t>plot.scatter</w:t>
      </w:r>
      <w:proofErr w:type="spellEnd"/>
      <w:proofErr w:type="gramEnd"/>
      <w:r w:rsidRPr="002D0108">
        <w:rPr>
          <w:rFonts w:ascii="Times New Roman" w:hAnsi="Times New Roman" w:cs="Times New Roman"/>
          <w:sz w:val="28"/>
          <w:szCs w:val="28"/>
        </w:rPr>
        <w:t xml:space="preserve">() позволяет построить диаграмму разброса для выбранных столбцов в </w:t>
      </w:r>
      <w:proofErr w:type="spellStart"/>
      <w:r w:rsidRPr="002D010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2D0108">
        <w:rPr>
          <w:rFonts w:ascii="Times New Roman" w:hAnsi="Times New Roman" w:cs="Times New Roman"/>
          <w:sz w:val="28"/>
          <w:szCs w:val="28"/>
        </w:rPr>
        <w:t xml:space="preserve">. Вы можете использовать параметры </w:t>
      </w:r>
      <w:proofErr w:type="spellStart"/>
      <w:r w:rsidRPr="002D0108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2D01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0108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2D01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0108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2D0108">
        <w:rPr>
          <w:rFonts w:ascii="Times New Roman" w:hAnsi="Times New Roman" w:cs="Times New Roman"/>
          <w:sz w:val="28"/>
          <w:szCs w:val="28"/>
        </w:rPr>
        <w:t xml:space="preserve"> для настройки графика.</w:t>
      </w:r>
    </w:p>
    <w:p w14:paraId="58E04790" w14:textId="3306944E" w:rsidR="002D0108" w:rsidRPr="006221F1" w:rsidRDefault="002D0108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40"/>
          <w:szCs w:val="40"/>
          <w:rPrChange w:id="465" w:author="v i" w:date="2023-09-28T20:19:00Z">
            <w:rPr/>
          </w:rPrChange>
        </w:rPr>
        <w:pPrChange w:id="466" w:author="v i" w:date="2023-09-28T20:19:00Z">
          <w:pPr>
            <w:jc w:val="center"/>
          </w:pPr>
        </w:pPrChange>
      </w:pPr>
      <w:r w:rsidRPr="006221F1">
        <w:rPr>
          <w:rFonts w:ascii="Times New Roman" w:hAnsi="Times New Roman" w:cs="Times New Roman"/>
          <w:b/>
          <w:sz w:val="40"/>
          <w:szCs w:val="40"/>
          <w:rPrChange w:id="467" w:author="v i" w:date="2023-09-28T20:19:00Z">
            <w:rPr/>
          </w:rPrChange>
        </w:rPr>
        <w:t xml:space="preserve">Продвинутые возможности </w:t>
      </w:r>
      <w:proofErr w:type="spellStart"/>
      <w:r w:rsidRPr="006221F1">
        <w:rPr>
          <w:rFonts w:ascii="Times New Roman" w:hAnsi="Times New Roman" w:cs="Times New Roman"/>
          <w:b/>
          <w:sz w:val="40"/>
          <w:szCs w:val="40"/>
          <w:rPrChange w:id="468" w:author="v i" w:date="2023-09-28T20:19:00Z">
            <w:rPr/>
          </w:rPrChange>
        </w:rPr>
        <w:t>Pandas</w:t>
      </w:r>
      <w:proofErr w:type="spellEnd"/>
    </w:p>
    <w:p w14:paraId="2F263568" w14:textId="77777777" w:rsidR="002D0108" w:rsidRPr="006221F1" w:rsidRDefault="002D0108" w:rsidP="002D0108">
      <w:pPr>
        <w:jc w:val="both"/>
        <w:rPr>
          <w:rFonts w:ascii="Times New Roman" w:hAnsi="Times New Roman" w:cs="Times New Roman"/>
          <w:b/>
          <w:bCs/>
          <w:sz w:val="28"/>
          <w:szCs w:val="28"/>
          <w:rPrChange w:id="469" w:author="v i" w:date="2023-09-28T20:19:00Z">
            <w:rPr>
              <w:rFonts w:ascii="Times New Roman" w:hAnsi="Times New Roman" w:cs="Times New Roman"/>
              <w:sz w:val="28"/>
              <w:szCs w:val="28"/>
            </w:rPr>
          </w:rPrChange>
        </w:rPr>
      </w:pPr>
      <w:r w:rsidRPr="006221F1">
        <w:rPr>
          <w:rFonts w:ascii="Times New Roman" w:hAnsi="Times New Roman" w:cs="Times New Roman"/>
          <w:b/>
          <w:bCs/>
          <w:sz w:val="28"/>
          <w:szCs w:val="28"/>
          <w:rPrChange w:id="470" w:author="v i" w:date="2023-09-28T20:19:00Z">
            <w:rPr>
              <w:rFonts w:ascii="Times New Roman" w:hAnsi="Times New Roman" w:cs="Times New Roman"/>
              <w:sz w:val="28"/>
              <w:szCs w:val="28"/>
            </w:rPr>
          </w:rPrChange>
        </w:rPr>
        <w:t>Работа с текстовыми данными:</w:t>
      </w:r>
    </w:p>
    <w:p w14:paraId="67DBA54E" w14:textId="77777777" w:rsidR="002D0108" w:rsidRPr="003F40F5" w:rsidRDefault="002D0108" w:rsidP="002D010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import pandas as pd</w:t>
      </w:r>
    </w:p>
    <w:p w14:paraId="706188F6" w14:textId="77777777" w:rsidR="002D0108" w:rsidRPr="003F40F5" w:rsidRDefault="002D0108" w:rsidP="002D010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data = {'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Название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': ['Apple', 'Banana', 'Cherry'],</w:t>
      </w:r>
    </w:p>
    <w:p w14:paraId="68D02739" w14:textId="77777777" w:rsidR="002D0108" w:rsidRPr="003F40F5" w:rsidRDefault="002D0108" w:rsidP="002D010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    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'Описание': ['Яблоко красное', 'Банан желтый', 'Вишня кислая']}</w:t>
      </w:r>
    </w:p>
    <w:p w14:paraId="147D983E" w14:textId="77777777" w:rsidR="002D0108" w:rsidRPr="003F40F5" w:rsidRDefault="002D0108" w:rsidP="002D010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df</w:t>
      </w:r>
      <w:proofErr w:type="spellEnd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pd.DataFrame</w:t>
      </w:r>
      <w:proofErr w:type="spellEnd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(</w:t>
      </w:r>
      <w:proofErr w:type="spellStart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data</w:t>
      </w:r>
      <w:proofErr w:type="spellEnd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)</w:t>
      </w:r>
    </w:p>
    <w:p w14:paraId="31463088" w14:textId="77777777" w:rsidR="002D0108" w:rsidRPr="003F40F5" w:rsidRDefault="002D0108" w:rsidP="002D010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# Использование методов для работы с текстовыми данными</w:t>
      </w:r>
    </w:p>
    <w:p w14:paraId="6CC0991C" w14:textId="77777777" w:rsidR="002D0108" w:rsidRPr="003F40F5" w:rsidRDefault="002D0108" w:rsidP="002D010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df</w:t>
      </w:r>
      <w:proofErr w:type="spellEnd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['</w:t>
      </w:r>
      <w:proofErr w:type="spellStart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Название_в_верхнем_регистре</w:t>
      </w:r>
      <w:proofErr w:type="spellEnd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'] = </w:t>
      </w:r>
      <w:proofErr w:type="spellStart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df</w:t>
      </w:r>
      <w:proofErr w:type="spellEnd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['Название'].</w:t>
      </w:r>
      <w:proofErr w:type="spellStart"/>
      <w:proofErr w:type="gramStart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str.upper</w:t>
      </w:r>
      <w:proofErr w:type="spellEnd"/>
      <w:proofErr w:type="gramEnd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33BEC0DB" w14:textId="77777777" w:rsidR="002D0108" w:rsidRPr="003F40F5" w:rsidRDefault="002D0108" w:rsidP="002D010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df</w:t>
      </w:r>
      <w:proofErr w:type="spellEnd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['</w:t>
      </w:r>
      <w:proofErr w:type="spellStart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Описание_длина</w:t>
      </w:r>
      <w:proofErr w:type="spellEnd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'] = </w:t>
      </w:r>
      <w:proofErr w:type="spellStart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df</w:t>
      </w:r>
      <w:proofErr w:type="spellEnd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['Описание'</w:t>
      </w:r>
      <w:proofErr w:type="gramStart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].</w:t>
      </w:r>
      <w:proofErr w:type="spellStart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str.len</w:t>
      </w:r>
      <w:proofErr w:type="spellEnd"/>
      <w:proofErr w:type="gramEnd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37F96ACD" w14:textId="77777777" w:rsidR="002D0108" w:rsidRPr="003F40F5" w:rsidRDefault="002D0108" w:rsidP="002D010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print(</w:t>
      </w:r>
      <w:proofErr w:type="spellStart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df</w:t>
      </w:r>
      <w:proofErr w:type="spellEnd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)</w:t>
      </w:r>
    </w:p>
    <w:p w14:paraId="7682FAC2" w14:textId="77777777" w:rsidR="002D0108" w:rsidRDefault="002D0108" w:rsidP="002D0108">
      <w:pPr>
        <w:jc w:val="both"/>
        <w:rPr>
          <w:rFonts w:ascii="Times New Roman" w:hAnsi="Times New Roman" w:cs="Times New Roman"/>
          <w:sz w:val="28"/>
          <w:szCs w:val="28"/>
        </w:rPr>
      </w:pPr>
      <w:r w:rsidRPr="002D0108">
        <w:rPr>
          <w:rFonts w:ascii="Times New Roman" w:hAnsi="Times New Roman" w:cs="Times New Roman"/>
          <w:sz w:val="28"/>
          <w:szCs w:val="28"/>
        </w:rPr>
        <w:t>Методы, начинающиеся с .</w:t>
      </w:r>
      <w:proofErr w:type="spellStart"/>
      <w:r w:rsidRPr="002D0108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2D0108">
        <w:rPr>
          <w:rFonts w:ascii="Times New Roman" w:hAnsi="Times New Roman" w:cs="Times New Roman"/>
          <w:sz w:val="28"/>
          <w:szCs w:val="28"/>
        </w:rPr>
        <w:t xml:space="preserve">, позволяют выполнять операции со строками в столбцах, содержащих текстовые данные. В данном примере мы использовали </w:t>
      </w:r>
      <w:proofErr w:type="gramStart"/>
      <w:r w:rsidRPr="002D0108">
        <w:rPr>
          <w:rFonts w:ascii="Times New Roman" w:hAnsi="Times New Roman" w:cs="Times New Roman"/>
          <w:sz w:val="28"/>
          <w:szCs w:val="28"/>
        </w:rPr>
        <w:t>метод .</w:t>
      </w:r>
      <w:proofErr w:type="spellStart"/>
      <w:r w:rsidRPr="002D0108">
        <w:rPr>
          <w:rFonts w:ascii="Times New Roman" w:hAnsi="Times New Roman" w:cs="Times New Roman"/>
          <w:sz w:val="28"/>
          <w:szCs w:val="28"/>
        </w:rPr>
        <w:t>upper</w:t>
      </w:r>
      <w:proofErr w:type="spellEnd"/>
      <w:proofErr w:type="gramEnd"/>
      <w:r w:rsidRPr="002D0108">
        <w:rPr>
          <w:rFonts w:ascii="Times New Roman" w:hAnsi="Times New Roman" w:cs="Times New Roman"/>
          <w:sz w:val="28"/>
          <w:szCs w:val="28"/>
        </w:rPr>
        <w:t>() для преобразования названий фруктов в верхний регистр и метод .</w:t>
      </w:r>
      <w:proofErr w:type="spellStart"/>
      <w:r w:rsidRPr="002D010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2D0108">
        <w:rPr>
          <w:rFonts w:ascii="Times New Roman" w:hAnsi="Times New Roman" w:cs="Times New Roman"/>
          <w:sz w:val="28"/>
          <w:szCs w:val="28"/>
        </w:rPr>
        <w:t>() для вычисления длины описаний.</w:t>
      </w:r>
    </w:p>
    <w:p w14:paraId="19DADED6" w14:textId="77777777" w:rsidR="002D0108" w:rsidRPr="006221F1" w:rsidRDefault="002D0108" w:rsidP="002D0108">
      <w:pPr>
        <w:jc w:val="both"/>
        <w:rPr>
          <w:rFonts w:ascii="Times New Roman" w:hAnsi="Times New Roman" w:cs="Times New Roman"/>
          <w:b/>
          <w:bCs/>
          <w:sz w:val="28"/>
          <w:szCs w:val="28"/>
          <w:rPrChange w:id="471" w:author="v i" w:date="2023-09-28T20:20:00Z">
            <w:rPr>
              <w:rFonts w:ascii="Times New Roman" w:hAnsi="Times New Roman" w:cs="Times New Roman"/>
              <w:sz w:val="28"/>
              <w:szCs w:val="28"/>
            </w:rPr>
          </w:rPrChange>
        </w:rPr>
      </w:pPr>
      <w:r w:rsidRPr="006221F1">
        <w:rPr>
          <w:rFonts w:ascii="Times New Roman" w:hAnsi="Times New Roman" w:cs="Times New Roman"/>
          <w:b/>
          <w:bCs/>
          <w:sz w:val="28"/>
          <w:szCs w:val="28"/>
          <w:rPrChange w:id="472" w:author="v i" w:date="2023-09-28T20:20:00Z">
            <w:rPr>
              <w:rFonts w:ascii="Times New Roman" w:hAnsi="Times New Roman" w:cs="Times New Roman"/>
              <w:sz w:val="28"/>
              <w:szCs w:val="28"/>
            </w:rPr>
          </w:rPrChange>
        </w:rPr>
        <w:t>Работа с категориальными данными:</w:t>
      </w:r>
    </w:p>
    <w:p w14:paraId="7CA3830B" w14:textId="77777777" w:rsidR="002D0108" w:rsidRPr="003F40F5" w:rsidRDefault="002D0108" w:rsidP="002D010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import</w:t>
      </w:r>
      <w:proofErr w:type="spellEnd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pandas</w:t>
      </w:r>
      <w:proofErr w:type="spellEnd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as</w:t>
      </w:r>
      <w:proofErr w:type="spellEnd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pd</w:t>
      </w:r>
      <w:proofErr w:type="spellEnd"/>
    </w:p>
    <w:p w14:paraId="27E72BE4" w14:textId="77777777" w:rsidR="002D0108" w:rsidRPr="003F40F5" w:rsidRDefault="002D0108" w:rsidP="002D010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data</w:t>
      </w:r>
      <w:proofErr w:type="spellEnd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{'Фрукт': ['Яблоко', 'Банан', 'Яблоко', 'Вишня', 'Банан']}</w:t>
      </w:r>
    </w:p>
    <w:p w14:paraId="6A8B9D12" w14:textId="77777777" w:rsidR="002D0108" w:rsidRPr="003F40F5" w:rsidRDefault="002D0108" w:rsidP="002D010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df</w:t>
      </w:r>
      <w:proofErr w:type="spellEnd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pd.DataFrame</w:t>
      </w:r>
      <w:proofErr w:type="spellEnd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(</w:t>
      </w:r>
      <w:proofErr w:type="spellStart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data</w:t>
      </w:r>
      <w:proofErr w:type="spellEnd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)</w:t>
      </w:r>
    </w:p>
    <w:p w14:paraId="0915B42D" w14:textId="77777777" w:rsidR="002D0108" w:rsidRPr="003F40F5" w:rsidRDefault="002D0108" w:rsidP="002D010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# Преобразование столбца в категориальный тип данных</w:t>
      </w:r>
    </w:p>
    <w:p w14:paraId="20ADE6C2" w14:textId="77777777" w:rsidR="002D0108" w:rsidRPr="003F40F5" w:rsidRDefault="002D0108" w:rsidP="002D010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df['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Фрукт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'] = df['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Фрукт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</w:t>
      </w:r>
      <w:proofErr w:type="gramStart"/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].</w:t>
      </w:r>
      <w:proofErr w:type="spellStart"/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astype</w:t>
      </w:r>
      <w:proofErr w:type="spellEnd"/>
      <w:proofErr w:type="gramEnd"/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('category')</w:t>
      </w:r>
    </w:p>
    <w:p w14:paraId="4A7A7419" w14:textId="77777777" w:rsidR="002D0108" w:rsidRPr="001E0376" w:rsidRDefault="002D0108" w:rsidP="002D010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print(df['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Фрукт</w:t>
      </w: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</w:t>
      </w:r>
      <w:proofErr w:type="gramStart"/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].</w:t>
      </w:r>
      <w:proofErr w:type="spellStart"/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dtype</w:t>
      </w:r>
      <w:proofErr w:type="spellEnd"/>
      <w:proofErr w:type="gramEnd"/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)</w:t>
      </w:r>
    </w:p>
    <w:p w14:paraId="56C4B1D5" w14:textId="77777777" w:rsidR="002D0108" w:rsidRPr="003F40F5" w:rsidRDefault="002D0108" w:rsidP="002D010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print(df['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Фрукт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'].</w:t>
      </w:r>
      <w:proofErr w:type="spellStart"/>
      <w:proofErr w:type="gramStart"/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cat.categories</w:t>
      </w:r>
      <w:proofErr w:type="spellEnd"/>
      <w:proofErr w:type="gramEnd"/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)</w:t>
      </w:r>
    </w:p>
    <w:p w14:paraId="52E70E8C" w14:textId="77777777" w:rsidR="002D0108" w:rsidRDefault="002D0108" w:rsidP="002D0108">
      <w:pPr>
        <w:jc w:val="both"/>
        <w:rPr>
          <w:rFonts w:ascii="Times New Roman" w:hAnsi="Times New Roman" w:cs="Times New Roman"/>
          <w:sz w:val="28"/>
          <w:szCs w:val="28"/>
        </w:rPr>
      </w:pPr>
      <w:r w:rsidRPr="002D0108">
        <w:rPr>
          <w:rFonts w:ascii="Times New Roman" w:hAnsi="Times New Roman" w:cs="Times New Roman"/>
          <w:sz w:val="28"/>
          <w:szCs w:val="28"/>
        </w:rPr>
        <w:t xml:space="preserve">Мы можем преобразовать столбец в категориальный тип данных с помощью </w:t>
      </w:r>
      <w:proofErr w:type="gramStart"/>
      <w:r w:rsidRPr="002D0108">
        <w:rPr>
          <w:rFonts w:ascii="Times New Roman" w:hAnsi="Times New Roman" w:cs="Times New Roman"/>
          <w:sz w:val="28"/>
          <w:szCs w:val="28"/>
        </w:rPr>
        <w:t>метода .</w:t>
      </w:r>
      <w:proofErr w:type="spellStart"/>
      <w:r w:rsidRPr="002D0108">
        <w:rPr>
          <w:rFonts w:ascii="Times New Roman" w:hAnsi="Times New Roman" w:cs="Times New Roman"/>
          <w:sz w:val="28"/>
          <w:szCs w:val="28"/>
          <w:lang w:val="en-US"/>
        </w:rPr>
        <w:t>astype</w:t>
      </w:r>
      <w:proofErr w:type="spellEnd"/>
      <w:proofErr w:type="gramEnd"/>
      <w:r w:rsidRPr="002D0108">
        <w:rPr>
          <w:rFonts w:ascii="Times New Roman" w:hAnsi="Times New Roman" w:cs="Times New Roman"/>
          <w:sz w:val="28"/>
          <w:szCs w:val="28"/>
        </w:rPr>
        <w:t>('</w:t>
      </w:r>
      <w:r w:rsidRPr="002D0108"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2D0108">
        <w:rPr>
          <w:rFonts w:ascii="Times New Roman" w:hAnsi="Times New Roman" w:cs="Times New Roman"/>
          <w:sz w:val="28"/>
          <w:szCs w:val="28"/>
        </w:rPr>
        <w:t>'). Это может быть полезно, когда у нас есть ограниченное количество уникальных значений в столбце. В примере мы проверяем тип данных столбца и выводим доступные категории.</w:t>
      </w:r>
    </w:p>
    <w:p w14:paraId="0525E65B" w14:textId="77777777" w:rsidR="002D0108" w:rsidRPr="006221F1" w:rsidRDefault="002D0108" w:rsidP="002D0108">
      <w:pPr>
        <w:jc w:val="both"/>
        <w:rPr>
          <w:rFonts w:ascii="Times New Roman" w:hAnsi="Times New Roman" w:cs="Times New Roman"/>
          <w:b/>
          <w:bCs/>
          <w:sz w:val="28"/>
          <w:szCs w:val="28"/>
          <w:rPrChange w:id="473" w:author="v i" w:date="2023-09-28T20:20:00Z">
            <w:rPr>
              <w:rFonts w:ascii="Times New Roman" w:hAnsi="Times New Roman" w:cs="Times New Roman"/>
              <w:sz w:val="28"/>
              <w:szCs w:val="28"/>
            </w:rPr>
          </w:rPrChange>
        </w:rPr>
      </w:pPr>
      <w:r w:rsidRPr="006221F1">
        <w:rPr>
          <w:rFonts w:ascii="Times New Roman" w:hAnsi="Times New Roman" w:cs="Times New Roman"/>
          <w:b/>
          <w:bCs/>
          <w:sz w:val="28"/>
          <w:szCs w:val="28"/>
          <w:rPrChange w:id="474" w:author="v i" w:date="2023-09-28T20:20:00Z">
            <w:rPr>
              <w:rFonts w:ascii="Times New Roman" w:hAnsi="Times New Roman" w:cs="Times New Roman"/>
              <w:sz w:val="28"/>
              <w:szCs w:val="28"/>
            </w:rPr>
          </w:rPrChange>
        </w:rPr>
        <w:t>Создание своих функций для применения к данным:</w:t>
      </w:r>
    </w:p>
    <w:p w14:paraId="1A02EE34" w14:textId="77777777" w:rsidR="002D0108" w:rsidRPr="003F40F5" w:rsidRDefault="002D0108" w:rsidP="002D010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import pandas as pd</w:t>
      </w:r>
    </w:p>
    <w:p w14:paraId="7D78FCC1" w14:textId="77777777" w:rsidR="002D0108" w:rsidRPr="003F40F5" w:rsidRDefault="002D0108" w:rsidP="002D010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data = {'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Зарплата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': [50000, 60000, 70000, 80000]}</w:t>
      </w:r>
    </w:p>
    <w:p w14:paraId="25857D56" w14:textId="77777777" w:rsidR="002D0108" w:rsidRPr="003F40F5" w:rsidRDefault="002D0108" w:rsidP="002D010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df</w:t>
      </w:r>
      <w:proofErr w:type="spellEnd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pd.DataFrame</w:t>
      </w:r>
      <w:proofErr w:type="spellEnd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(</w:t>
      </w:r>
      <w:proofErr w:type="spellStart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data</w:t>
      </w:r>
      <w:proofErr w:type="spellEnd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)</w:t>
      </w:r>
    </w:p>
    <w:p w14:paraId="0D262496" w14:textId="77777777" w:rsidR="002D0108" w:rsidRPr="003F40F5" w:rsidRDefault="002D0108" w:rsidP="002D010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# Создание пользовательской функции и ее применение к столбцу</w:t>
      </w:r>
    </w:p>
    <w:p w14:paraId="0B5647E4" w14:textId="77777777" w:rsidR="002D0108" w:rsidRPr="003F40F5" w:rsidRDefault="002D0108" w:rsidP="002D010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def </w:t>
      </w:r>
      <w:proofErr w:type="spellStart"/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double_salary</w:t>
      </w:r>
      <w:proofErr w:type="spellEnd"/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(salary):</w:t>
      </w:r>
    </w:p>
    <w:p w14:paraId="0810AE8D" w14:textId="77777777" w:rsidR="002D0108" w:rsidRPr="003F40F5" w:rsidRDefault="002D0108" w:rsidP="002D010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return salary * 2</w:t>
      </w:r>
    </w:p>
    <w:p w14:paraId="03051DF6" w14:textId="77777777" w:rsidR="002D0108" w:rsidRPr="003F40F5" w:rsidRDefault="002D0108" w:rsidP="002D010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df['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Удвоенная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_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зарплата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'] = df['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Зарплата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</w:t>
      </w:r>
      <w:proofErr w:type="gramStart"/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].apply</w:t>
      </w:r>
      <w:proofErr w:type="gramEnd"/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</w:t>
      </w:r>
      <w:proofErr w:type="spellStart"/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double_salary</w:t>
      </w:r>
      <w:proofErr w:type="spellEnd"/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)</w:t>
      </w:r>
    </w:p>
    <w:p w14:paraId="765B0576" w14:textId="77777777" w:rsidR="002D0108" w:rsidRPr="001E0376" w:rsidRDefault="002D0108" w:rsidP="002D010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  <w:rPrChange w:id="475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</w:rPrChange>
        </w:rPr>
      </w:pPr>
      <w:r w:rsidRPr="001E0376">
        <w:rPr>
          <w:rFonts w:ascii="Times New Roman" w:hAnsi="Times New Roman" w:cs="Times New Roman"/>
          <w:color w:val="5B9BD5" w:themeColor="accent1"/>
          <w:sz w:val="28"/>
          <w:szCs w:val="28"/>
          <w:lang w:val="en-US"/>
          <w:rPrChange w:id="476" w:author="v i" w:date="2023-09-28T20:01:00Z"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</w:rPrChange>
        </w:rPr>
        <w:t>print(df)</w:t>
      </w:r>
    </w:p>
    <w:p w14:paraId="1CED6852" w14:textId="77777777" w:rsidR="002D0108" w:rsidRDefault="002D0108" w:rsidP="002D0108">
      <w:pPr>
        <w:jc w:val="both"/>
        <w:rPr>
          <w:rFonts w:ascii="Times New Roman" w:hAnsi="Times New Roman" w:cs="Times New Roman"/>
          <w:sz w:val="28"/>
          <w:szCs w:val="28"/>
        </w:rPr>
      </w:pPr>
      <w:r w:rsidRPr="002D0108">
        <w:rPr>
          <w:rFonts w:ascii="Times New Roman" w:hAnsi="Times New Roman" w:cs="Times New Roman"/>
          <w:sz w:val="28"/>
          <w:szCs w:val="28"/>
        </w:rPr>
        <w:t xml:space="preserve">Мы можем создавать свои пользовательские функции и применять их к столбцам с помощью </w:t>
      </w:r>
      <w:proofErr w:type="gramStart"/>
      <w:r w:rsidRPr="002D0108">
        <w:rPr>
          <w:rFonts w:ascii="Times New Roman" w:hAnsi="Times New Roman" w:cs="Times New Roman"/>
          <w:sz w:val="28"/>
          <w:szCs w:val="28"/>
        </w:rPr>
        <w:t>метода .</w:t>
      </w:r>
      <w:proofErr w:type="spellStart"/>
      <w:r w:rsidRPr="002D0108">
        <w:rPr>
          <w:rFonts w:ascii="Times New Roman" w:hAnsi="Times New Roman" w:cs="Times New Roman"/>
          <w:sz w:val="28"/>
          <w:szCs w:val="28"/>
        </w:rPr>
        <w:t>apply</w:t>
      </w:r>
      <w:proofErr w:type="spellEnd"/>
      <w:proofErr w:type="gramEnd"/>
      <w:r w:rsidRPr="002D0108">
        <w:rPr>
          <w:rFonts w:ascii="Times New Roman" w:hAnsi="Times New Roman" w:cs="Times New Roman"/>
          <w:sz w:val="28"/>
          <w:szCs w:val="28"/>
        </w:rPr>
        <w:t xml:space="preserve">(). В данном примере мы создаем функцию </w:t>
      </w:r>
      <w:proofErr w:type="spellStart"/>
      <w:r w:rsidRPr="002D0108">
        <w:rPr>
          <w:rFonts w:ascii="Times New Roman" w:hAnsi="Times New Roman" w:cs="Times New Roman"/>
          <w:sz w:val="28"/>
          <w:szCs w:val="28"/>
        </w:rPr>
        <w:t>double_</w:t>
      </w:r>
      <w:proofErr w:type="gramStart"/>
      <w:r w:rsidRPr="002D0108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2D01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D0108">
        <w:rPr>
          <w:rFonts w:ascii="Times New Roman" w:hAnsi="Times New Roman" w:cs="Times New Roman"/>
          <w:sz w:val="28"/>
          <w:szCs w:val="28"/>
        </w:rPr>
        <w:t>), которая удваивает значение зарплаты для каждой строки.</w:t>
      </w:r>
    </w:p>
    <w:p w14:paraId="5AC7E449" w14:textId="77777777" w:rsidR="00AF3B75" w:rsidRPr="006221F1" w:rsidRDefault="00AF3B75" w:rsidP="002D0108">
      <w:pPr>
        <w:jc w:val="both"/>
        <w:rPr>
          <w:rFonts w:ascii="Times New Roman" w:hAnsi="Times New Roman" w:cs="Times New Roman"/>
          <w:b/>
          <w:bCs/>
          <w:sz w:val="28"/>
          <w:szCs w:val="28"/>
          <w:rPrChange w:id="477" w:author="v i" w:date="2023-09-28T20:20:00Z">
            <w:rPr>
              <w:rFonts w:ascii="Times New Roman" w:hAnsi="Times New Roman" w:cs="Times New Roman"/>
              <w:sz w:val="28"/>
              <w:szCs w:val="28"/>
            </w:rPr>
          </w:rPrChange>
        </w:rPr>
      </w:pPr>
      <w:r w:rsidRPr="006221F1">
        <w:rPr>
          <w:rFonts w:ascii="Times New Roman" w:hAnsi="Times New Roman" w:cs="Times New Roman"/>
          <w:b/>
          <w:bCs/>
          <w:sz w:val="28"/>
          <w:szCs w:val="28"/>
          <w:rPrChange w:id="478" w:author="v i" w:date="2023-09-28T20:20:00Z">
            <w:rPr>
              <w:rFonts w:ascii="Times New Roman" w:hAnsi="Times New Roman" w:cs="Times New Roman"/>
              <w:sz w:val="28"/>
              <w:szCs w:val="28"/>
            </w:rPr>
          </w:rPrChange>
        </w:rPr>
        <w:t>Работа с многомерными индексами (</w:t>
      </w:r>
      <w:proofErr w:type="spellStart"/>
      <w:r w:rsidRPr="006221F1">
        <w:rPr>
          <w:rFonts w:ascii="Times New Roman" w:hAnsi="Times New Roman" w:cs="Times New Roman"/>
          <w:b/>
          <w:bCs/>
          <w:sz w:val="28"/>
          <w:szCs w:val="28"/>
          <w:rPrChange w:id="479" w:author="v i" w:date="2023-09-28T20:20:00Z">
            <w:rPr>
              <w:rFonts w:ascii="Times New Roman" w:hAnsi="Times New Roman" w:cs="Times New Roman"/>
              <w:sz w:val="28"/>
              <w:szCs w:val="28"/>
            </w:rPr>
          </w:rPrChange>
        </w:rPr>
        <w:t>MultiIndex</w:t>
      </w:r>
      <w:proofErr w:type="spellEnd"/>
      <w:r w:rsidRPr="006221F1">
        <w:rPr>
          <w:rFonts w:ascii="Times New Roman" w:hAnsi="Times New Roman" w:cs="Times New Roman"/>
          <w:b/>
          <w:bCs/>
          <w:sz w:val="28"/>
          <w:szCs w:val="28"/>
          <w:rPrChange w:id="480" w:author="v i" w:date="2023-09-28T20:20:00Z">
            <w:rPr>
              <w:rFonts w:ascii="Times New Roman" w:hAnsi="Times New Roman" w:cs="Times New Roman"/>
              <w:sz w:val="28"/>
              <w:szCs w:val="28"/>
            </w:rPr>
          </w:rPrChange>
        </w:rPr>
        <w:t>):</w:t>
      </w:r>
    </w:p>
    <w:p w14:paraId="418D9DD6" w14:textId="77777777" w:rsidR="00AF3B75" w:rsidRPr="003F40F5" w:rsidRDefault="00AF3B75" w:rsidP="00AF3B75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import pandas as pd</w:t>
      </w:r>
    </w:p>
    <w:p w14:paraId="70ECE1FF" w14:textId="77777777" w:rsidR="00AF3B75" w:rsidRPr="003F40F5" w:rsidRDefault="00AF3B75" w:rsidP="00AF3B75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# 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Генерация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большого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proofErr w:type="spellStart"/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DataFrame</w:t>
      </w:r>
      <w:proofErr w:type="spellEnd"/>
    </w:p>
    <w:p w14:paraId="4AA6E9E0" w14:textId="77777777" w:rsidR="00AF3B75" w:rsidRPr="003F40F5" w:rsidRDefault="00AF3B75" w:rsidP="00AF3B75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data = {'ID': </w:t>
      </w:r>
      <w:proofErr w:type="gramStart"/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range(</w:t>
      </w:r>
      <w:proofErr w:type="gramEnd"/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1000000),</w:t>
      </w:r>
    </w:p>
    <w:p w14:paraId="00670222" w14:textId="77777777" w:rsidR="00AF3B75" w:rsidRPr="003F40F5" w:rsidRDefault="00AF3B75" w:rsidP="00AF3B75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    '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Зарплата</w:t>
      </w:r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': </w:t>
      </w:r>
      <w:proofErr w:type="gramStart"/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range(</w:t>
      </w:r>
      <w:proofErr w:type="gramEnd"/>
      <w:r w:rsidRPr="003F40F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1000000)}</w:t>
      </w:r>
    </w:p>
    <w:p w14:paraId="0AC977F8" w14:textId="77777777" w:rsidR="00AF3B75" w:rsidRPr="003F40F5" w:rsidRDefault="00AF3B75" w:rsidP="00AF3B75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df</w:t>
      </w:r>
      <w:proofErr w:type="spellEnd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pd.DataFrame</w:t>
      </w:r>
      <w:proofErr w:type="spellEnd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(</w:t>
      </w:r>
      <w:proofErr w:type="spellStart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data</w:t>
      </w:r>
      <w:proofErr w:type="spellEnd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)</w:t>
      </w:r>
    </w:p>
    <w:p w14:paraId="6E0C1F9D" w14:textId="77777777" w:rsidR="00AF3B75" w:rsidRPr="003F40F5" w:rsidRDefault="00AF3B75" w:rsidP="00AF3B75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# Использование типа данных с фиксированной точностью</w:t>
      </w:r>
    </w:p>
    <w:p w14:paraId="6225ACEE" w14:textId="77777777" w:rsidR="00AF3B75" w:rsidRPr="003F40F5" w:rsidRDefault="00AF3B75" w:rsidP="00AF3B75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df</w:t>
      </w:r>
      <w:proofErr w:type="spellEnd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['Зарплата'] = </w:t>
      </w:r>
      <w:proofErr w:type="spellStart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df</w:t>
      </w:r>
      <w:proofErr w:type="spellEnd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['Зарплата'</w:t>
      </w:r>
      <w:proofErr w:type="gramStart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].</w:t>
      </w:r>
      <w:proofErr w:type="spellStart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astype</w:t>
      </w:r>
      <w:proofErr w:type="spellEnd"/>
      <w:proofErr w:type="gramEnd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('int32')</w:t>
      </w:r>
    </w:p>
    <w:p w14:paraId="5A680E89" w14:textId="77777777" w:rsidR="00AF3B75" w:rsidRDefault="00AF3B75" w:rsidP="00AF3B75">
      <w:pPr>
        <w:jc w:val="both"/>
        <w:rPr>
          <w:rFonts w:ascii="Times New Roman" w:hAnsi="Times New Roman" w:cs="Times New Roman"/>
          <w:sz w:val="28"/>
          <w:szCs w:val="28"/>
        </w:rPr>
      </w:pPr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print(</w:t>
      </w:r>
      <w:proofErr w:type="spellStart"/>
      <w:proofErr w:type="gramStart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df.dtypes</w:t>
      </w:r>
      <w:proofErr w:type="spellEnd"/>
      <w:proofErr w:type="gramEnd"/>
      <w:r w:rsidRPr="003F40F5">
        <w:rPr>
          <w:rFonts w:ascii="Times New Roman" w:hAnsi="Times New Roman" w:cs="Times New Roman"/>
          <w:color w:val="5B9BD5" w:themeColor="accent1"/>
          <w:sz w:val="28"/>
          <w:szCs w:val="28"/>
        </w:rPr>
        <w:t>)</w:t>
      </w:r>
    </w:p>
    <w:p w14:paraId="65028312" w14:textId="77777777" w:rsidR="00AF3B75" w:rsidRDefault="00AF3B75" w:rsidP="00AF3B75">
      <w:pPr>
        <w:jc w:val="both"/>
        <w:rPr>
          <w:rFonts w:ascii="Times New Roman" w:hAnsi="Times New Roman" w:cs="Times New Roman"/>
          <w:sz w:val="28"/>
          <w:szCs w:val="28"/>
        </w:rPr>
      </w:pPr>
      <w:r w:rsidRPr="00AF3B75">
        <w:rPr>
          <w:rFonts w:ascii="Times New Roman" w:hAnsi="Times New Roman" w:cs="Times New Roman"/>
          <w:sz w:val="28"/>
          <w:szCs w:val="28"/>
        </w:rPr>
        <w:t>Мы можем оптимизировать производительность работы с большими объемами данных, устанавливая подходящие типы данных. В данном примере мы использовали тип данных 'int32' для столбца 'Зарплата', чтобы уменьшить использование памяти.</w:t>
      </w:r>
    </w:p>
    <w:p w14:paraId="2C6B398F" w14:textId="77777777" w:rsidR="00AF3B75" w:rsidRPr="00AF3B75" w:rsidRDefault="00AF3B75" w:rsidP="00AF3B75">
      <w:pPr>
        <w:jc w:val="both"/>
        <w:rPr>
          <w:rFonts w:ascii="Times New Roman" w:hAnsi="Times New Roman" w:cs="Times New Roman"/>
          <w:sz w:val="28"/>
          <w:szCs w:val="28"/>
        </w:rPr>
      </w:pPr>
      <w:r w:rsidRPr="00AF3B75">
        <w:rPr>
          <w:rFonts w:ascii="Times New Roman" w:hAnsi="Times New Roman" w:cs="Times New Roman"/>
          <w:sz w:val="28"/>
          <w:szCs w:val="28"/>
        </w:rPr>
        <w:t xml:space="preserve">В заключение, мы рассмотрели основные возможности библиотеки </w:t>
      </w:r>
      <w:r w:rsidRPr="00AF3B75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AF3B75">
        <w:rPr>
          <w:rFonts w:ascii="Times New Roman" w:hAnsi="Times New Roman" w:cs="Times New Roman"/>
          <w:sz w:val="28"/>
          <w:szCs w:val="28"/>
        </w:rPr>
        <w:t xml:space="preserve"> и узнали, как она может быть полезна при работе с данными. Мы изучили основные структуры данных, такие как </w:t>
      </w:r>
      <w:r w:rsidRPr="00AF3B75">
        <w:rPr>
          <w:rFonts w:ascii="Times New Roman" w:hAnsi="Times New Roman" w:cs="Times New Roman"/>
          <w:sz w:val="28"/>
          <w:szCs w:val="28"/>
          <w:lang w:val="en-US"/>
        </w:rPr>
        <w:t>Series</w:t>
      </w:r>
      <w:r w:rsidRPr="00AF3B7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F3B75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AF3B75">
        <w:rPr>
          <w:rFonts w:ascii="Times New Roman" w:hAnsi="Times New Roman" w:cs="Times New Roman"/>
          <w:sz w:val="28"/>
          <w:szCs w:val="28"/>
        </w:rPr>
        <w:t>, и научились выполнять на них различные операции, включая фильтрацию, с</w:t>
      </w:r>
      <w:r>
        <w:rPr>
          <w:rFonts w:ascii="Times New Roman" w:hAnsi="Times New Roman" w:cs="Times New Roman"/>
          <w:sz w:val="28"/>
          <w:szCs w:val="28"/>
        </w:rPr>
        <w:t>ортировку и группировку данных.</w:t>
      </w:r>
    </w:p>
    <w:p w14:paraId="288BEBA2" w14:textId="77777777" w:rsidR="00AF3B75" w:rsidRPr="00AF3B75" w:rsidRDefault="00AF3B75" w:rsidP="00AF3B75">
      <w:pPr>
        <w:jc w:val="both"/>
        <w:rPr>
          <w:rFonts w:ascii="Times New Roman" w:hAnsi="Times New Roman" w:cs="Times New Roman"/>
          <w:sz w:val="28"/>
          <w:szCs w:val="28"/>
        </w:rPr>
      </w:pPr>
      <w:r w:rsidRPr="00AF3B75">
        <w:rPr>
          <w:rFonts w:ascii="Times New Roman" w:hAnsi="Times New Roman" w:cs="Times New Roman"/>
          <w:sz w:val="28"/>
          <w:szCs w:val="28"/>
        </w:rPr>
        <w:t xml:space="preserve">Мы также рассмотрели способы обработки пропущенных значений и работы с временными рядами. </w:t>
      </w:r>
      <w:r w:rsidRPr="00AF3B75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AF3B75">
        <w:rPr>
          <w:rFonts w:ascii="Times New Roman" w:hAnsi="Times New Roman" w:cs="Times New Roman"/>
          <w:sz w:val="28"/>
          <w:szCs w:val="28"/>
        </w:rPr>
        <w:t xml:space="preserve"> предоставляет мощные инструменты для анализа данных, и мы изучили некоторые из них, такие как агрегирование данных, применение функций к группам данных и объединение данных из разных источников.</w:t>
      </w:r>
    </w:p>
    <w:p w14:paraId="1ADB60AC" w14:textId="77777777" w:rsidR="00AF3B75" w:rsidRPr="00AF3B75" w:rsidRDefault="00AF3B75" w:rsidP="00AF3B75">
      <w:pPr>
        <w:jc w:val="both"/>
        <w:rPr>
          <w:rFonts w:ascii="Times New Roman" w:hAnsi="Times New Roman" w:cs="Times New Roman"/>
          <w:sz w:val="28"/>
          <w:szCs w:val="28"/>
        </w:rPr>
      </w:pPr>
      <w:r w:rsidRPr="00AF3B75">
        <w:rPr>
          <w:rFonts w:ascii="Times New Roman" w:hAnsi="Times New Roman" w:cs="Times New Roman"/>
          <w:sz w:val="28"/>
          <w:szCs w:val="28"/>
        </w:rPr>
        <w:t xml:space="preserve">Важным аспектом работы с </w:t>
      </w:r>
      <w:r w:rsidRPr="00AF3B75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AF3B75">
        <w:rPr>
          <w:rFonts w:ascii="Times New Roman" w:hAnsi="Times New Roman" w:cs="Times New Roman"/>
          <w:sz w:val="28"/>
          <w:szCs w:val="28"/>
        </w:rPr>
        <w:t xml:space="preserve"> является эффективная обработка больших объемов данных. Мы рассмотрели некоторые методы оптимизации производительности, такие как векторизация операций и использование индексов.</w:t>
      </w:r>
    </w:p>
    <w:sectPr w:rsidR="00AF3B75" w:rsidRPr="00AF3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C2427"/>
    <w:multiLevelType w:val="hybridMultilevel"/>
    <w:tmpl w:val="D5744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83536"/>
    <w:multiLevelType w:val="hybridMultilevel"/>
    <w:tmpl w:val="0F0ED188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 i">
    <w15:presenceInfo w15:providerId="Windows Live" w15:userId="a027cd7e38bf3876"/>
  </w15:person>
  <w15:person w15:author="Виктор Катаев">
    <w15:presenceInfo w15:providerId="Windows Live" w15:userId="b508ce0e58e244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64B"/>
    <w:rsid w:val="00032073"/>
    <w:rsid w:val="000C32E4"/>
    <w:rsid w:val="001E0376"/>
    <w:rsid w:val="002D0108"/>
    <w:rsid w:val="003F40F5"/>
    <w:rsid w:val="00434562"/>
    <w:rsid w:val="0046602B"/>
    <w:rsid w:val="005205E2"/>
    <w:rsid w:val="0054664B"/>
    <w:rsid w:val="005F3B68"/>
    <w:rsid w:val="006221F1"/>
    <w:rsid w:val="00721EF6"/>
    <w:rsid w:val="008035D7"/>
    <w:rsid w:val="009973CE"/>
    <w:rsid w:val="009D5644"/>
    <w:rsid w:val="00A36E01"/>
    <w:rsid w:val="00AF3B75"/>
    <w:rsid w:val="00BE3E65"/>
    <w:rsid w:val="00C8304E"/>
    <w:rsid w:val="00F4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F86DE"/>
  <w15:chartTrackingRefBased/>
  <w15:docId w15:val="{CD1EE609-582D-48BB-B7CB-EF3FFFBA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035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8035D7"/>
    <w:pPr>
      <w:spacing w:line="256" w:lineRule="auto"/>
      <w:ind w:left="720"/>
      <w:contextualSpacing/>
    </w:pPr>
  </w:style>
  <w:style w:type="paragraph" w:styleId="a5">
    <w:name w:val="Revision"/>
    <w:hidden/>
    <w:uiPriority w:val="99"/>
    <w:semiHidden/>
    <w:rsid w:val="001E0376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5205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205E2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97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73C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4549</Words>
  <Characters>25931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Виктор Катаев</cp:lastModifiedBy>
  <cp:revision>7</cp:revision>
  <dcterms:created xsi:type="dcterms:W3CDTF">2023-10-04T14:40:00Z</dcterms:created>
  <dcterms:modified xsi:type="dcterms:W3CDTF">2023-11-06T07:59:00Z</dcterms:modified>
</cp:coreProperties>
</file>